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364A2" w14:textId="77777777" w:rsidR="008023E6" w:rsidRDefault="00C44CCF">
      <w:pPr>
        <w:framePr w:hSpace="180" w:wrap="auto" w:vAnchor="text" w:hAnchor="page" w:x="1462" w:y="51"/>
        <w:rPr>
          <w:noProof/>
          <w:sz w:val="24"/>
        </w:rPr>
      </w:pPr>
      <w:r>
        <w:rPr>
          <w:noProof/>
        </w:rPr>
        <w:drawing>
          <wp:inline distT="0" distB="0" distL="0" distR="0" wp14:anchorId="2CEF7749" wp14:editId="79C002B2">
            <wp:extent cx="3060700" cy="6096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7E81" w14:textId="77777777" w:rsidR="008023E6" w:rsidRDefault="008023E6">
      <w:pPr>
        <w:tabs>
          <w:tab w:val="left" w:pos="6804"/>
          <w:tab w:val="left" w:pos="9639"/>
        </w:tabs>
        <w:jc w:val="right"/>
        <w:rPr>
          <w:noProof/>
          <w:sz w:val="24"/>
        </w:rPr>
      </w:pPr>
    </w:p>
    <w:p w14:paraId="53CA0B2E" w14:textId="77777777" w:rsidR="008023E6" w:rsidRDefault="00C44CCF">
      <w:pPr>
        <w:framePr w:hSpace="180" w:wrap="auto" w:vAnchor="text" w:hAnchor="text" w:x="7941" w:y="-846"/>
        <w:rPr>
          <w:noProof/>
          <w:sz w:val="24"/>
        </w:rPr>
      </w:pPr>
      <w:r>
        <w:rPr>
          <w:noProof/>
        </w:rPr>
        <w:drawing>
          <wp:inline distT="0" distB="0" distL="0" distR="0" wp14:anchorId="563460AF" wp14:editId="326DFF1A">
            <wp:extent cx="1619250" cy="161925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C845" w14:textId="77777777" w:rsidR="008023E6" w:rsidRDefault="008023E6">
      <w:pPr>
        <w:pStyle w:val="Textkrper22"/>
        <w:jc w:val="left"/>
        <w:rPr>
          <w:noProof/>
        </w:rPr>
      </w:pPr>
    </w:p>
    <w:p w14:paraId="09DEA968" w14:textId="77777777" w:rsidR="008023E6" w:rsidRDefault="008023E6">
      <w:pPr>
        <w:pStyle w:val="Textkrper22"/>
        <w:jc w:val="left"/>
        <w:rPr>
          <w:noProof/>
        </w:rPr>
      </w:pPr>
    </w:p>
    <w:p w14:paraId="3E159FF2" w14:textId="77777777" w:rsidR="008023E6" w:rsidRPr="009461B4" w:rsidRDefault="008023E6" w:rsidP="00C44CCF">
      <w:pPr>
        <w:framePr w:w="4673" w:hSpace="181" w:wrap="notBeside" w:vAnchor="text" w:hAnchor="page" w:x="1461" w:y="280"/>
        <w:jc w:val="both"/>
        <w:rPr>
          <w:sz w:val="26"/>
          <w:lang w:val="en-US"/>
        </w:rPr>
      </w:pPr>
      <w:r w:rsidRPr="009461B4">
        <w:rPr>
          <w:sz w:val="26"/>
          <w:lang w:val="en-US"/>
        </w:rPr>
        <w:t xml:space="preserve">Prof. Dr. Peter </w:t>
      </w:r>
      <w:proofErr w:type="spellStart"/>
      <w:r w:rsidRPr="009461B4">
        <w:rPr>
          <w:sz w:val="26"/>
          <w:lang w:val="en-US"/>
        </w:rPr>
        <w:t>Peinl</w:t>
      </w:r>
      <w:proofErr w:type="spellEnd"/>
    </w:p>
    <w:p w14:paraId="5EA5E459" w14:textId="77777777" w:rsidR="008023E6" w:rsidRPr="009461B4" w:rsidRDefault="008023E6" w:rsidP="00C12FC1">
      <w:pPr>
        <w:framePr w:w="4673" w:hSpace="181" w:wrap="notBeside" w:vAnchor="text" w:hAnchor="page" w:x="1461" w:y="280"/>
        <w:rPr>
          <w:lang w:val="en-US"/>
        </w:rPr>
      </w:pPr>
    </w:p>
    <w:p w14:paraId="1D361794" w14:textId="77777777" w:rsidR="00C44CCF" w:rsidRDefault="00C44CCF">
      <w:pPr>
        <w:pStyle w:val="Textkrper22"/>
        <w:jc w:val="left"/>
        <w:rPr>
          <w:lang w:val="en-US"/>
        </w:rPr>
      </w:pPr>
    </w:p>
    <w:p w14:paraId="3F335C29" w14:textId="77777777" w:rsidR="008023E6" w:rsidRPr="00C44CCF" w:rsidRDefault="00C44CCF">
      <w:pPr>
        <w:pStyle w:val="Textkrper22"/>
        <w:jc w:val="left"/>
        <w:rPr>
          <w:noProof/>
          <w:lang w:val="en-US"/>
        </w:rPr>
      </w:pPr>
      <w:r w:rsidRPr="00C44CCF">
        <w:rPr>
          <w:lang w:val="en-US"/>
        </w:rPr>
        <w:t>Distributed Database and Transaction Systems</w:t>
      </w:r>
      <w:r w:rsidR="00C12FC1" w:rsidRPr="00C44CCF">
        <w:rPr>
          <w:lang w:val="en-US"/>
        </w:rPr>
        <w:t xml:space="preserve"> </w:t>
      </w:r>
    </w:p>
    <w:p w14:paraId="3063711B" w14:textId="77777777" w:rsidR="008023E6" w:rsidRPr="00C44CCF" w:rsidRDefault="008023E6">
      <w:pPr>
        <w:pStyle w:val="Textkrper22"/>
        <w:ind w:left="-284"/>
        <w:jc w:val="left"/>
        <w:rPr>
          <w:noProof/>
          <w:lang w:val="en-US"/>
        </w:rPr>
      </w:pPr>
    </w:p>
    <w:p w14:paraId="71F6D4F9" w14:textId="77777777" w:rsidR="008023E6" w:rsidRPr="00C44CCF" w:rsidRDefault="008023E6">
      <w:pPr>
        <w:pStyle w:val="Textkrper22"/>
        <w:ind w:left="-284"/>
        <w:jc w:val="left"/>
        <w:rPr>
          <w:noProof/>
          <w:lang w:val="en-US"/>
        </w:rPr>
      </w:pPr>
    </w:p>
    <w:p w14:paraId="25554F31" w14:textId="77777777" w:rsidR="008023E6" w:rsidRPr="00C44CCF" w:rsidRDefault="008023E6">
      <w:pPr>
        <w:rPr>
          <w:b/>
          <w:lang w:val="en-US"/>
        </w:rPr>
      </w:pPr>
    </w:p>
    <w:p w14:paraId="54CBD2A8" w14:textId="77777777" w:rsidR="008023E6" w:rsidRPr="00E10C67" w:rsidRDefault="00C44CCF">
      <w:pPr>
        <w:rPr>
          <w:b/>
          <w:sz w:val="28"/>
          <w:szCs w:val="24"/>
          <w:lang w:val="en-US"/>
        </w:rPr>
      </w:pPr>
      <w:r w:rsidRPr="00E10C67">
        <w:rPr>
          <w:b/>
          <w:sz w:val="28"/>
          <w:lang w:val="en-US"/>
        </w:rPr>
        <w:t xml:space="preserve">Assignment </w:t>
      </w:r>
      <w:r w:rsidR="003F0F13" w:rsidRPr="00E10C67">
        <w:rPr>
          <w:b/>
          <w:sz w:val="28"/>
          <w:lang w:val="en-US"/>
        </w:rPr>
        <w:t>GP (</w:t>
      </w:r>
      <w:r w:rsidR="00E10C67" w:rsidRPr="00E10C67">
        <w:rPr>
          <w:b/>
          <w:sz w:val="28"/>
          <w:lang w:val="en-US"/>
        </w:rPr>
        <w:t>t</w:t>
      </w:r>
      <w:r w:rsidRPr="00E10C67">
        <w:rPr>
          <w:b/>
          <w:sz w:val="28"/>
          <w:lang w:val="en-US"/>
        </w:rPr>
        <w:t xml:space="preserve">o </w:t>
      </w:r>
      <w:r w:rsidR="000F4B4E">
        <w:rPr>
          <w:b/>
          <w:sz w:val="28"/>
          <w:lang w:val="en-US"/>
        </w:rPr>
        <w:t xml:space="preserve">be </w:t>
      </w:r>
      <w:r w:rsidR="00E10C67" w:rsidRPr="00E10C67">
        <w:rPr>
          <w:b/>
          <w:sz w:val="28"/>
          <w:lang w:val="en-US"/>
        </w:rPr>
        <w:t xml:space="preserve">worked on </w:t>
      </w:r>
      <w:r w:rsidRPr="00E10C67">
        <w:rPr>
          <w:b/>
          <w:sz w:val="28"/>
          <w:lang w:val="en-US"/>
        </w:rPr>
        <w:t>in groups of</w:t>
      </w:r>
      <w:r w:rsidR="003F0F13" w:rsidRPr="00E10C67">
        <w:rPr>
          <w:b/>
          <w:sz w:val="28"/>
          <w:lang w:val="en-US"/>
        </w:rPr>
        <w:t xml:space="preserve"> </w:t>
      </w:r>
      <w:r w:rsidRPr="00E10C67">
        <w:rPr>
          <w:b/>
          <w:sz w:val="28"/>
          <w:lang w:val="en-US"/>
        </w:rPr>
        <w:t>3 or 4</w:t>
      </w:r>
      <w:r w:rsidR="009461B4">
        <w:rPr>
          <w:b/>
          <w:sz w:val="28"/>
          <w:lang w:val="en-US"/>
        </w:rPr>
        <w:t>)</w:t>
      </w:r>
      <w:r w:rsidR="00AA2C14" w:rsidRPr="00E10C67">
        <w:rPr>
          <w:b/>
          <w:sz w:val="28"/>
          <w:lang w:val="en-US"/>
        </w:rPr>
        <w:br/>
      </w:r>
    </w:p>
    <w:p w14:paraId="2A5D584A" w14:textId="77777777" w:rsidR="00AA2C14" w:rsidRPr="00E10C67" w:rsidRDefault="00E10C67" w:rsidP="00E10C67">
      <w:pPr>
        <w:rPr>
          <w:b/>
          <w:sz w:val="26"/>
          <w:szCs w:val="24"/>
          <w:lang w:val="en-US"/>
        </w:rPr>
      </w:pPr>
      <w:r w:rsidRPr="00E10C67">
        <w:rPr>
          <w:b/>
          <w:sz w:val="26"/>
          <w:szCs w:val="24"/>
          <w:u w:val="single"/>
          <w:lang w:val="en-US"/>
        </w:rPr>
        <w:t>Task:</w:t>
      </w:r>
      <w:r w:rsidRPr="00E10C67">
        <w:rPr>
          <w:b/>
          <w:sz w:val="26"/>
          <w:szCs w:val="24"/>
          <w:lang w:val="en-US"/>
        </w:rPr>
        <w:t xml:space="preserve"> Partial i</w:t>
      </w:r>
      <w:r w:rsidR="00AA2C14" w:rsidRPr="00E10C67">
        <w:rPr>
          <w:b/>
          <w:sz w:val="26"/>
          <w:szCs w:val="24"/>
          <w:lang w:val="en-US"/>
        </w:rPr>
        <w:t>mplement</w:t>
      </w:r>
      <w:r w:rsidRPr="00E10C67">
        <w:rPr>
          <w:b/>
          <w:sz w:val="26"/>
          <w:szCs w:val="24"/>
          <w:lang w:val="en-US"/>
        </w:rPr>
        <w:t>ation</w:t>
      </w:r>
      <w:r w:rsidR="00AA2C14" w:rsidRPr="00E10C67">
        <w:rPr>
          <w:b/>
          <w:sz w:val="26"/>
          <w:szCs w:val="24"/>
          <w:lang w:val="en-US"/>
        </w:rPr>
        <w:t xml:space="preserve"> </w:t>
      </w:r>
      <w:r w:rsidRPr="00E10C67">
        <w:rPr>
          <w:b/>
          <w:sz w:val="26"/>
          <w:szCs w:val="24"/>
          <w:lang w:val="en-US"/>
        </w:rPr>
        <w:t xml:space="preserve">of a </w:t>
      </w:r>
      <w:r>
        <w:rPr>
          <w:b/>
          <w:sz w:val="26"/>
          <w:szCs w:val="24"/>
          <w:lang w:val="en-US"/>
        </w:rPr>
        <w:t xml:space="preserve">Federative </w:t>
      </w:r>
      <w:r w:rsidR="00AA2C14" w:rsidRPr="00E10C67">
        <w:rPr>
          <w:b/>
          <w:sz w:val="26"/>
          <w:szCs w:val="24"/>
          <w:lang w:val="en-US"/>
        </w:rPr>
        <w:t>Dat</w:t>
      </w:r>
      <w:r>
        <w:rPr>
          <w:b/>
          <w:sz w:val="26"/>
          <w:szCs w:val="24"/>
          <w:lang w:val="en-US"/>
        </w:rPr>
        <w:t>abase System</w:t>
      </w:r>
      <w:r w:rsidR="00B41D71">
        <w:rPr>
          <w:b/>
          <w:sz w:val="26"/>
          <w:szCs w:val="24"/>
          <w:lang w:val="en-US"/>
        </w:rPr>
        <w:t xml:space="preserve"> (FDBS)</w:t>
      </w:r>
    </w:p>
    <w:p w14:paraId="5A10DFE1" w14:textId="77777777" w:rsidR="00AA2C14" w:rsidRPr="00E10C67" w:rsidRDefault="00AA2C14">
      <w:pPr>
        <w:rPr>
          <w:sz w:val="24"/>
          <w:lang w:val="en-US"/>
        </w:rPr>
      </w:pPr>
    </w:p>
    <w:p w14:paraId="5469A223" w14:textId="77777777" w:rsidR="00E10C67" w:rsidRPr="00E10C67" w:rsidRDefault="00E10C67">
      <w:pPr>
        <w:rPr>
          <w:sz w:val="24"/>
          <w:lang w:val="en-US"/>
        </w:rPr>
      </w:pPr>
    </w:p>
    <w:p w14:paraId="737E0C07" w14:textId="29AA04E8" w:rsidR="00411B0B" w:rsidRDefault="008B2D94" w:rsidP="00411B0B">
      <w:pPr>
        <w:rPr>
          <w:b/>
          <w:sz w:val="22"/>
          <w:szCs w:val="22"/>
          <w:lang w:val="en-US"/>
        </w:rPr>
      </w:pPr>
      <w:r w:rsidRPr="008B2D94">
        <w:rPr>
          <w:b/>
          <w:sz w:val="22"/>
          <w:szCs w:val="22"/>
          <w:u w:val="single"/>
          <w:lang w:val="en-US"/>
        </w:rPr>
        <w:t>Background information</w:t>
      </w:r>
      <w:r w:rsidR="00AA2C14" w:rsidRPr="008B2D94">
        <w:rPr>
          <w:b/>
          <w:sz w:val="22"/>
          <w:szCs w:val="22"/>
          <w:lang w:val="en-US"/>
        </w:rPr>
        <w:t xml:space="preserve">: </w:t>
      </w:r>
      <w:r w:rsidR="00466EA7" w:rsidRPr="008B2D94">
        <w:rPr>
          <w:b/>
          <w:sz w:val="22"/>
          <w:szCs w:val="22"/>
          <w:lang w:val="en-US"/>
        </w:rPr>
        <w:t>F</w:t>
      </w:r>
      <w:r w:rsidRPr="008B2D94">
        <w:rPr>
          <w:b/>
          <w:sz w:val="22"/>
          <w:szCs w:val="22"/>
          <w:lang w:val="en-US"/>
        </w:rPr>
        <w:t>ede</w:t>
      </w:r>
      <w:r w:rsidR="00466EA7" w:rsidRPr="008B2D94">
        <w:rPr>
          <w:b/>
          <w:sz w:val="22"/>
          <w:szCs w:val="22"/>
          <w:lang w:val="en-US"/>
        </w:rPr>
        <w:t>rative Dat</w:t>
      </w:r>
      <w:r w:rsidRPr="008B2D94">
        <w:rPr>
          <w:b/>
          <w:sz w:val="22"/>
          <w:szCs w:val="22"/>
          <w:lang w:val="en-US"/>
        </w:rPr>
        <w:t>a</w:t>
      </w:r>
      <w:r w:rsidR="00466EA7" w:rsidRPr="008B2D94">
        <w:rPr>
          <w:b/>
          <w:sz w:val="22"/>
          <w:szCs w:val="22"/>
          <w:lang w:val="en-US"/>
        </w:rPr>
        <w:t>b</w:t>
      </w:r>
      <w:r w:rsidRPr="008B2D94">
        <w:rPr>
          <w:b/>
          <w:sz w:val="22"/>
          <w:szCs w:val="22"/>
          <w:lang w:val="en-US"/>
        </w:rPr>
        <w:t xml:space="preserve">ase </w:t>
      </w:r>
      <w:r>
        <w:rPr>
          <w:b/>
          <w:sz w:val="22"/>
          <w:szCs w:val="22"/>
          <w:lang w:val="en-US"/>
        </w:rPr>
        <w:t>Systems</w:t>
      </w:r>
    </w:p>
    <w:p w14:paraId="45A05749" w14:textId="77777777" w:rsidR="00411B0B" w:rsidRDefault="00411B0B" w:rsidP="00411B0B">
      <w:pPr>
        <w:rPr>
          <w:b/>
          <w:sz w:val="22"/>
          <w:szCs w:val="22"/>
          <w:lang w:val="en-US"/>
        </w:rPr>
      </w:pPr>
    </w:p>
    <w:p w14:paraId="718C2D0E" w14:textId="41774123" w:rsidR="00411B0B" w:rsidRPr="00411B0B" w:rsidRDefault="00FB66E8" w:rsidP="00411B0B">
      <w:pPr>
        <w:rPr>
          <w:lang w:val="en-US"/>
        </w:rPr>
      </w:pPr>
      <w:r w:rsidRPr="00411B0B">
        <w:rPr>
          <w:sz w:val="22"/>
          <w:lang w:val="en-US"/>
        </w:rPr>
        <w:t xml:space="preserve">See </w:t>
      </w:r>
      <w:r w:rsidR="009461B4">
        <w:rPr>
          <w:sz w:val="22"/>
          <w:lang w:val="en-US"/>
        </w:rPr>
        <w:t xml:space="preserve">also </w:t>
      </w:r>
      <w:r w:rsidRPr="00411B0B">
        <w:rPr>
          <w:sz w:val="22"/>
          <w:lang w:val="en-US"/>
        </w:rPr>
        <w:t xml:space="preserve">conference article: “Teaching </w:t>
      </w:r>
      <w:proofErr w:type="spellStart"/>
      <w:r w:rsidRPr="00411B0B">
        <w:rPr>
          <w:sz w:val="22"/>
          <w:lang w:val="en-US"/>
        </w:rPr>
        <w:t>implementational</w:t>
      </w:r>
      <w:proofErr w:type="spellEnd"/>
      <w:r w:rsidRPr="00411B0B">
        <w:rPr>
          <w:sz w:val="22"/>
          <w:lang w:val="en-US"/>
        </w:rPr>
        <w:t xml:space="preserve"> aspects of distributed data management in a practical way” by </w:t>
      </w:r>
      <w:proofErr w:type="spellStart"/>
      <w:r w:rsidR="00B41D71" w:rsidRPr="00411B0B">
        <w:rPr>
          <w:sz w:val="22"/>
          <w:lang w:val="en-US"/>
        </w:rPr>
        <w:t>Peinl</w:t>
      </w:r>
      <w:proofErr w:type="spellEnd"/>
      <w:r w:rsidR="00B41D71" w:rsidRPr="00411B0B">
        <w:rPr>
          <w:sz w:val="22"/>
          <w:lang w:val="en-US"/>
        </w:rPr>
        <w:t xml:space="preserve">/Pape available on </w:t>
      </w:r>
      <w:proofErr w:type="spellStart"/>
      <w:r w:rsidR="00B41D71" w:rsidRPr="00411B0B">
        <w:rPr>
          <w:sz w:val="22"/>
          <w:lang w:val="en-US"/>
        </w:rPr>
        <w:t>ResearchGate</w:t>
      </w:r>
      <w:proofErr w:type="spellEnd"/>
      <w:r w:rsidR="00B41D71" w:rsidRPr="00411B0B">
        <w:rPr>
          <w:sz w:val="22"/>
          <w:lang w:val="en-US"/>
        </w:rPr>
        <w:t>.</w:t>
      </w:r>
      <w:r w:rsidRPr="00411B0B">
        <w:rPr>
          <w:sz w:val="22"/>
          <w:lang w:val="en-US"/>
        </w:rPr>
        <w:t xml:space="preserve"> </w:t>
      </w:r>
    </w:p>
    <w:p w14:paraId="29A953DE" w14:textId="77777777" w:rsidR="00FB66E8" w:rsidRPr="00FB66E8" w:rsidRDefault="00FB66E8">
      <w:pPr>
        <w:jc w:val="both"/>
        <w:rPr>
          <w:lang w:val="en-US"/>
        </w:rPr>
      </w:pPr>
    </w:p>
    <w:p w14:paraId="60034722" w14:textId="0F62AB97" w:rsidR="005A408B" w:rsidRPr="00B41D71" w:rsidRDefault="005A408B" w:rsidP="00BD3D92">
      <w:pPr>
        <w:rPr>
          <w:b/>
          <w:sz w:val="22"/>
          <w:szCs w:val="22"/>
          <w:lang w:val="en-US"/>
        </w:rPr>
      </w:pPr>
      <w:r w:rsidRPr="00B41D71">
        <w:rPr>
          <w:b/>
          <w:sz w:val="22"/>
          <w:szCs w:val="22"/>
          <w:u w:val="single"/>
          <w:lang w:val="en-US"/>
        </w:rPr>
        <w:t>Gener</w:t>
      </w:r>
      <w:r w:rsidR="00B41D71" w:rsidRPr="00B41D71">
        <w:rPr>
          <w:b/>
          <w:sz w:val="22"/>
          <w:szCs w:val="22"/>
          <w:u w:val="single"/>
          <w:lang w:val="en-US"/>
        </w:rPr>
        <w:t>al</w:t>
      </w:r>
      <w:r w:rsidRPr="00B41D71">
        <w:rPr>
          <w:b/>
          <w:sz w:val="22"/>
          <w:szCs w:val="22"/>
          <w:u w:val="single"/>
          <w:lang w:val="en-US"/>
        </w:rPr>
        <w:t xml:space="preserve"> </w:t>
      </w:r>
      <w:r w:rsidR="00B41D71" w:rsidRPr="00B41D71">
        <w:rPr>
          <w:b/>
          <w:sz w:val="22"/>
          <w:szCs w:val="22"/>
          <w:u w:val="single"/>
          <w:lang w:val="en-US"/>
        </w:rPr>
        <w:t>description of</w:t>
      </w:r>
      <w:r w:rsidR="009461B4">
        <w:rPr>
          <w:b/>
          <w:sz w:val="22"/>
          <w:szCs w:val="22"/>
          <w:u w:val="single"/>
          <w:lang w:val="en-US"/>
        </w:rPr>
        <w:t xml:space="preserve"> </w:t>
      </w:r>
      <w:r w:rsidR="00B41D71" w:rsidRPr="00B41D71">
        <w:rPr>
          <w:b/>
          <w:sz w:val="22"/>
          <w:szCs w:val="22"/>
          <w:u w:val="single"/>
          <w:lang w:val="en-US"/>
        </w:rPr>
        <w:t>the task</w:t>
      </w:r>
      <w:r w:rsidRPr="00B41D71">
        <w:rPr>
          <w:b/>
          <w:sz w:val="22"/>
          <w:szCs w:val="22"/>
          <w:lang w:val="en-US"/>
        </w:rPr>
        <w:t xml:space="preserve">: </w:t>
      </w:r>
      <w:r w:rsidR="00B41D71" w:rsidRPr="00B41D71">
        <w:rPr>
          <w:b/>
          <w:sz w:val="22"/>
          <w:szCs w:val="22"/>
          <w:lang w:val="en-US"/>
        </w:rPr>
        <w:t>Partial i</w:t>
      </w:r>
      <w:r w:rsidR="00381413" w:rsidRPr="00B41D71">
        <w:rPr>
          <w:b/>
          <w:sz w:val="22"/>
          <w:szCs w:val="22"/>
          <w:lang w:val="en-US"/>
        </w:rPr>
        <w:t>mplement</w:t>
      </w:r>
      <w:r w:rsidR="00B41D71" w:rsidRPr="00B41D71">
        <w:rPr>
          <w:b/>
          <w:sz w:val="22"/>
          <w:szCs w:val="22"/>
          <w:lang w:val="en-US"/>
        </w:rPr>
        <w:t>ation</w:t>
      </w:r>
      <w:r w:rsidR="00381413" w:rsidRPr="00B41D71">
        <w:rPr>
          <w:b/>
          <w:sz w:val="22"/>
          <w:szCs w:val="22"/>
          <w:lang w:val="en-US"/>
        </w:rPr>
        <w:t xml:space="preserve"> </w:t>
      </w:r>
      <w:r w:rsidR="00B41D71" w:rsidRPr="00B41D71">
        <w:rPr>
          <w:b/>
          <w:sz w:val="22"/>
          <w:szCs w:val="22"/>
          <w:lang w:val="en-US"/>
        </w:rPr>
        <w:t>of a</w:t>
      </w:r>
      <w:r w:rsidR="00381413" w:rsidRPr="00B41D71">
        <w:rPr>
          <w:b/>
          <w:sz w:val="22"/>
          <w:szCs w:val="22"/>
          <w:lang w:val="en-US"/>
        </w:rPr>
        <w:t xml:space="preserve"> FDBS </w:t>
      </w:r>
      <w:r w:rsidR="00B41D71">
        <w:rPr>
          <w:b/>
          <w:sz w:val="22"/>
          <w:szCs w:val="22"/>
          <w:lang w:val="en-US"/>
        </w:rPr>
        <w:t>based on a set of homogenous centralized database systems (C</w:t>
      </w:r>
      <w:r w:rsidR="00381413" w:rsidRPr="00B41D71">
        <w:rPr>
          <w:b/>
          <w:sz w:val="22"/>
          <w:szCs w:val="22"/>
          <w:lang w:val="en-US"/>
        </w:rPr>
        <w:t>DBS</w:t>
      </w:r>
      <w:r w:rsidR="00B41D71">
        <w:rPr>
          <w:b/>
          <w:sz w:val="22"/>
          <w:szCs w:val="22"/>
          <w:lang w:val="en-US"/>
        </w:rPr>
        <w:t>)</w:t>
      </w:r>
    </w:p>
    <w:p w14:paraId="78CCDB3C" w14:textId="77777777" w:rsidR="005A408B" w:rsidRPr="00B41D71" w:rsidRDefault="005A408B">
      <w:pPr>
        <w:jc w:val="both"/>
        <w:rPr>
          <w:lang w:val="en-US"/>
        </w:rPr>
      </w:pPr>
    </w:p>
    <w:p w14:paraId="66037E9C" w14:textId="7CC48EAB" w:rsidR="00AF533E" w:rsidRDefault="00411B0B">
      <w:pPr>
        <w:jc w:val="both"/>
        <w:rPr>
          <w:lang w:val="en-US"/>
        </w:rPr>
      </w:pPr>
      <w:r>
        <w:rPr>
          <w:lang w:val="en-US"/>
        </w:rPr>
        <w:t>The overall</w:t>
      </w:r>
      <w:r w:rsidR="00B41D71" w:rsidRPr="00B41D71">
        <w:rPr>
          <w:lang w:val="en-US"/>
        </w:rPr>
        <w:t xml:space="preserve"> task of this assignment </w:t>
      </w:r>
      <w:r w:rsidR="009461B4">
        <w:rPr>
          <w:lang w:val="en-US"/>
        </w:rPr>
        <w:t xml:space="preserve">is </w:t>
      </w:r>
      <w:r w:rsidR="00B41D71">
        <w:rPr>
          <w:lang w:val="en-US"/>
        </w:rPr>
        <w:t>to</w:t>
      </w:r>
      <w:r w:rsidR="00B41D71" w:rsidRPr="00B41D71">
        <w:rPr>
          <w:lang w:val="en-US"/>
        </w:rPr>
        <w:t xml:space="preserve"> </w:t>
      </w:r>
      <w:r w:rsidR="009461B4">
        <w:rPr>
          <w:lang w:val="en-US"/>
        </w:rPr>
        <w:t>develop</w:t>
      </w:r>
      <w:r w:rsidR="00B41D71" w:rsidRPr="00B41D71">
        <w:rPr>
          <w:lang w:val="en-US"/>
        </w:rPr>
        <w:t xml:space="preserve"> a federative layer as described in the article, which </w:t>
      </w:r>
      <w:r w:rsidR="00B41D71">
        <w:rPr>
          <w:lang w:val="en-US"/>
        </w:rPr>
        <w:t>implements an</w:t>
      </w:r>
      <w:r w:rsidR="00BD3D92" w:rsidRPr="00B41D71">
        <w:rPr>
          <w:lang w:val="en-US"/>
        </w:rPr>
        <w:t xml:space="preserve"> FJDBC</w:t>
      </w:r>
      <w:r w:rsidR="00B41D71">
        <w:rPr>
          <w:lang w:val="en-US"/>
        </w:rPr>
        <w:t xml:space="preserve"> interface</w:t>
      </w:r>
      <w:r w:rsidR="00BD3D92" w:rsidRPr="00B41D71">
        <w:rPr>
          <w:lang w:val="en-US"/>
        </w:rPr>
        <w:t xml:space="preserve"> </w:t>
      </w:r>
      <w:r w:rsidR="009461B4">
        <w:rPr>
          <w:lang w:val="en-US"/>
        </w:rPr>
        <w:t xml:space="preserve">that enables you </w:t>
      </w:r>
      <w:r w:rsidR="00B41D71">
        <w:rPr>
          <w:lang w:val="en-US"/>
        </w:rPr>
        <w:t xml:space="preserve">to write programs </w:t>
      </w:r>
      <w:r>
        <w:rPr>
          <w:lang w:val="en-US"/>
        </w:rPr>
        <w:t>on a</w:t>
      </w:r>
      <w:r w:rsidR="00BD3D92" w:rsidRPr="00B41D71">
        <w:rPr>
          <w:lang w:val="en-US"/>
        </w:rPr>
        <w:t xml:space="preserve"> FDBS. </w:t>
      </w:r>
      <w:r w:rsidRPr="00411B0B">
        <w:rPr>
          <w:lang w:val="en-US"/>
        </w:rPr>
        <w:t xml:space="preserve">This assignment </w:t>
      </w:r>
      <w:r>
        <w:rPr>
          <w:lang w:val="en-US"/>
        </w:rPr>
        <w:t xml:space="preserve">addresses </w:t>
      </w:r>
      <w:r w:rsidRPr="00411B0B">
        <w:rPr>
          <w:lang w:val="en-US"/>
        </w:rPr>
        <w:t xml:space="preserve">the simplest </w:t>
      </w:r>
      <w:r>
        <w:rPr>
          <w:lang w:val="en-US"/>
        </w:rPr>
        <w:t xml:space="preserve">FDBS </w:t>
      </w:r>
      <w:r w:rsidR="009461B4">
        <w:rPr>
          <w:lang w:val="en-US"/>
        </w:rPr>
        <w:t xml:space="preserve">scenario, </w:t>
      </w:r>
      <w:r w:rsidRPr="00411B0B">
        <w:rPr>
          <w:lang w:val="en-US"/>
        </w:rPr>
        <w:t>an</w:t>
      </w:r>
      <w:r w:rsidR="00BD3D92" w:rsidRPr="00411B0B">
        <w:rPr>
          <w:lang w:val="en-US"/>
        </w:rPr>
        <w:t xml:space="preserve"> FDBS </w:t>
      </w:r>
      <w:r>
        <w:rPr>
          <w:lang w:val="en-US"/>
        </w:rPr>
        <w:t xml:space="preserve">that integrates a number of </w:t>
      </w:r>
      <w:r w:rsidR="00BD3D92" w:rsidRPr="00411B0B">
        <w:rPr>
          <w:lang w:val="en-US"/>
        </w:rPr>
        <w:t>homogen</w:t>
      </w:r>
      <w:r>
        <w:rPr>
          <w:lang w:val="en-US"/>
        </w:rPr>
        <w:t>eous CDBS, i.e. DBS of the same type</w:t>
      </w:r>
      <w:r w:rsidR="00BD3D92" w:rsidRPr="00411B0B">
        <w:rPr>
          <w:lang w:val="en-US"/>
        </w:rPr>
        <w:t xml:space="preserve">. </w:t>
      </w:r>
      <w:r w:rsidR="00BD3D92" w:rsidRPr="00AF533E">
        <w:rPr>
          <w:lang w:val="en-US"/>
        </w:rPr>
        <w:t xml:space="preserve">In </w:t>
      </w:r>
      <w:r w:rsidRPr="00AF533E">
        <w:rPr>
          <w:lang w:val="en-US"/>
        </w:rPr>
        <w:t>our case</w:t>
      </w:r>
      <w:r w:rsidR="00BD3D92" w:rsidRPr="00AF533E">
        <w:rPr>
          <w:lang w:val="en-US"/>
        </w:rPr>
        <w:t xml:space="preserve"> </w:t>
      </w:r>
      <w:r w:rsidR="00AF533E">
        <w:rPr>
          <w:lang w:val="en-US"/>
        </w:rPr>
        <w:t>three O</w:t>
      </w:r>
      <w:r w:rsidR="00AF533E" w:rsidRPr="00AF533E">
        <w:rPr>
          <w:lang w:val="en-US"/>
        </w:rPr>
        <w:t xml:space="preserve">racle </w:t>
      </w:r>
      <w:r w:rsidR="00AF533E">
        <w:rPr>
          <w:lang w:val="en-US"/>
        </w:rPr>
        <w:t xml:space="preserve">database </w:t>
      </w:r>
      <w:r w:rsidR="00AF533E" w:rsidRPr="00AF533E">
        <w:rPr>
          <w:lang w:val="en-US"/>
        </w:rPr>
        <w:t>systems</w:t>
      </w:r>
      <w:r w:rsidR="00BD3D92" w:rsidRPr="00AF533E">
        <w:rPr>
          <w:lang w:val="en-US"/>
        </w:rPr>
        <w:t xml:space="preserve"> </w:t>
      </w:r>
      <w:r w:rsidR="00AF533E">
        <w:rPr>
          <w:lang w:val="en-US"/>
        </w:rPr>
        <w:t xml:space="preserve">(instances) available at the university </w:t>
      </w:r>
      <w:r w:rsidR="00BD3D92" w:rsidRPr="00AF533E">
        <w:rPr>
          <w:lang w:val="en-US"/>
        </w:rPr>
        <w:t xml:space="preserve">(oralv8a, oralv9a, </w:t>
      </w:r>
      <w:proofErr w:type="gramStart"/>
      <w:r w:rsidR="00BD3D92" w:rsidRPr="00AF533E">
        <w:rPr>
          <w:lang w:val="en-US"/>
        </w:rPr>
        <w:t>oralv10a</w:t>
      </w:r>
      <w:proofErr w:type="gramEnd"/>
      <w:r w:rsidR="00BD3D92" w:rsidRPr="00AF533E">
        <w:rPr>
          <w:lang w:val="en-US"/>
        </w:rPr>
        <w:t>)</w:t>
      </w:r>
      <w:r w:rsidR="00AF533E">
        <w:rPr>
          <w:lang w:val="en-US"/>
        </w:rPr>
        <w:t xml:space="preserve"> will be used.</w:t>
      </w:r>
      <w:r w:rsidR="008009BC">
        <w:rPr>
          <w:lang w:val="en-US"/>
        </w:rPr>
        <w:t xml:space="preserve"> All user ids available on oralv9a are also available on the other two databases. Passwords are the same as those on oralv9a.</w:t>
      </w:r>
    </w:p>
    <w:p w14:paraId="38630A4D" w14:textId="63419D67" w:rsidR="00A8202F" w:rsidRDefault="00A8202F">
      <w:pPr>
        <w:jc w:val="both"/>
        <w:rPr>
          <w:lang w:val="en-US"/>
        </w:rPr>
      </w:pPr>
      <w:r>
        <w:rPr>
          <w:lang w:val="en-US"/>
        </w:rPr>
        <w:t xml:space="preserve">The (domain) names of the servers </w:t>
      </w:r>
      <w:proofErr w:type="gramStart"/>
      <w:r>
        <w:rPr>
          <w:lang w:val="en-US"/>
        </w:rPr>
        <w:t>are :</w:t>
      </w:r>
      <w:proofErr w:type="gramEnd"/>
    </w:p>
    <w:p w14:paraId="125F0B4F" w14:textId="5677BCBA" w:rsidR="00A8202F" w:rsidRDefault="00A8202F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pinatubo.informatik.hs-fulda.de</w:t>
      </w:r>
      <w:proofErr w:type="gramEnd"/>
      <w:r>
        <w:rPr>
          <w:lang w:val="en-US"/>
        </w:rPr>
        <w:t xml:space="preserve"> (oralv8a)</w:t>
      </w:r>
    </w:p>
    <w:p w14:paraId="01D58349" w14:textId="49D344AD" w:rsidR="00A8202F" w:rsidRDefault="00A8202F" w:rsidP="00A8202F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mtsthelens.informatik.hs-fulda.de</w:t>
      </w:r>
      <w:proofErr w:type="gramEnd"/>
      <w:r>
        <w:rPr>
          <w:lang w:val="en-US"/>
        </w:rPr>
        <w:t xml:space="preserve"> (oralv9a)</w:t>
      </w:r>
    </w:p>
    <w:p w14:paraId="771A2A0F" w14:textId="213D70C6" w:rsidR="00A8202F" w:rsidRDefault="00A8202F" w:rsidP="00A8202F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krakatau.informatik.hs-fulda.de</w:t>
      </w:r>
      <w:proofErr w:type="gramEnd"/>
      <w:r>
        <w:rPr>
          <w:lang w:val="en-US"/>
        </w:rPr>
        <w:t xml:space="preserve"> (oralv10a)</w:t>
      </w:r>
    </w:p>
    <w:p w14:paraId="157698ED" w14:textId="77777777" w:rsidR="00A8202F" w:rsidRDefault="00A8202F">
      <w:pPr>
        <w:jc w:val="both"/>
        <w:rPr>
          <w:lang w:val="en-US"/>
        </w:rPr>
      </w:pPr>
    </w:p>
    <w:p w14:paraId="2F1D2394" w14:textId="77777777" w:rsidR="00AF533E" w:rsidRDefault="00AF533E">
      <w:pPr>
        <w:jc w:val="both"/>
        <w:rPr>
          <w:lang w:val="en-US"/>
        </w:rPr>
      </w:pPr>
    </w:p>
    <w:p w14:paraId="0BEAB6BE" w14:textId="77777777" w:rsidR="00AF533E" w:rsidRDefault="009461B4">
      <w:pPr>
        <w:jc w:val="both"/>
        <w:rPr>
          <w:lang w:val="en-US"/>
        </w:rPr>
      </w:pPr>
      <w:r>
        <w:rPr>
          <w:lang w:val="en-US"/>
        </w:rPr>
        <w:t>The</w:t>
      </w:r>
      <w:r w:rsidR="003644AA" w:rsidRPr="00AF533E">
        <w:rPr>
          <w:lang w:val="en-US"/>
        </w:rPr>
        <w:t xml:space="preserve"> FDBS </w:t>
      </w:r>
      <w:r w:rsidR="00AF533E" w:rsidRPr="00AF533E">
        <w:rPr>
          <w:lang w:val="en-US"/>
        </w:rPr>
        <w:t xml:space="preserve">at least has to be capable of </w:t>
      </w:r>
    </w:p>
    <w:p w14:paraId="46713F8F" w14:textId="05AA596F" w:rsidR="00AF533E" w:rsidRPr="00AF533E" w:rsidRDefault="00AF533E" w:rsidP="00AF533E">
      <w:pPr>
        <w:pStyle w:val="Listenabsatz"/>
        <w:numPr>
          <w:ilvl w:val="0"/>
          <w:numId w:val="21"/>
        </w:numPr>
        <w:jc w:val="both"/>
        <w:rPr>
          <w:lang w:val="en-US"/>
        </w:rPr>
      </w:pPr>
      <w:r w:rsidRPr="00AF533E">
        <w:rPr>
          <w:lang w:val="en-US"/>
        </w:rPr>
        <w:t>managing</w:t>
      </w:r>
      <w:r w:rsidR="003644AA" w:rsidRPr="00AF533E">
        <w:rPr>
          <w:lang w:val="en-US"/>
        </w:rPr>
        <w:t xml:space="preserve"> horizontal</w:t>
      </w:r>
      <w:r w:rsidRPr="00AF533E">
        <w:rPr>
          <w:lang w:val="en-US"/>
        </w:rPr>
        <w:t>ly and vertically partition</w:t>
      </w:r>
      <w:r w:rsidR="003644AA" w:rsidRPr="00AF533E">
        <w:rPr>
          <w:lang w:val="en-US"/>
        </w:rPr>
        <w:t>e</w:t>
      </w:r>
      <w:r w:rsidRPr="00AF533E">
        <w:rPr>
          <w:lang w:val="en-US"/>
        </w:rPr>
        <w:t>d</w:t>
      </w:r>
      <w:r w:rsidR="003644AA" w:rsidRPr="00AF533E">
        <w:rPr>
          <w:lang w:val="en-US"/>
        </w:rPr>
        <w:t xml:space="preserve"> </w:t>
      </w:r>
      <w:r w:rsidRPr="00AF533E">
        <w:rPr>
          <w:lang w:val="en-US"/>
        </w:rPr>
        <w:t>tables</w:t>
      </w:r>
      <w:r w:rsidR="003644AA" w:rsidRPr="00AF533E">
        <w:rPr>
          <w:lang w:val="en-US"/>
        </w:rPr>
        <w:t xml:space="preserve"> </w:t>
      </w:r>
      <w:r w:rsidRPr="00AF533E">
        <w:rPr>
          <w:lang w:val="en-US"/>
        </w:rPr>
        <w:t>and</w:t>
      </w:r>
      <w:r w:rsidR="00414393">
        <w:rPr>
          <w:lang w:val="en-US"/>
        </w:rPr>
        <w:t xml:space="preserve"> to</w:t>
      </w:r>
    </w:p>
    <w:p w14:paraId="01A0350F" w14:textId="1BF2810E" w:rsidR="000B1EFB" w:rsidRPr="000B1EFB" w:rsidRDefault="00414393" w:rsidP="00B37A9D">
      <w:pPr>
        <w:pStyle w:val="Listenabsatz"/>
        <w:numPr>
          <w:ilvl w:val="0"/>
          <w:numId w:val="21"/>
        </w:numPr>
        <w:jc w:val="both"/>
        <w:rPr>
          <w:lang w:val="en-US"/>
        </w:rPr>
      </w:pPr>
      <w:proofErr w:type="gramStart"/>
      <w:r>
        <w:rPr>
          <w:lang w:val="en-US"/>
        </w:rPr>
        <w:t>execute</w:t>
      </w:r>
      <w:proofErr w:type="gramEnd"/>
      <w:r>
        <w:rPr>
          <w:lang w:val="en-US"/>
        </w:rPr>
        <w:t xml:space="preserve"> </w:t>
      </w:r>
      <w:r w:rsidR="00AF533E" w:rsidRPr="000B1EFB">
        <w:rPr>
          <w:lang w:val="en-US"/>
        </w:rPr>
        <w:t xml:space="preserve">typical </w:t>
      </w:r>
      <w:r w:rsidR="003644AA" w:rsidRPr="000B1EFB">
        <w:rPr>
          <w:lang w:val="en-US"/>
        </w:rPr>
        <w:t>SQL</w:t>
      </w:r>
      <w:r w:rsidR="00AF533E" w:rsidRPr="000B1EFB">
        <w:rPr>
          <w:lang w:val="en-US"/>
        </w:rPr>
        <w:t xml:space="preserve"> statements </w:t>
      </w:r>
      <w:r w:rsidR="003644AA" w:rsidRPr="000B1EFB">
        <w:rPr>
          <w:lang w:val="en-US"/>
        </w:rPr>
        <w:t xml:space="preserve">in </w:t>
      </w:r>
      <w:r w:rsidR="00AF533E" w:rsidRPr="000B1EFB">
        <w:rPr>
          <w:lang w:val="en-US"/>
        </w:rPr>
        <w:t>a distributed environment</w:t>
      </w:r>
      <w:r w:rsidR="000B1EFB" w:rsidRPr="000B1EFB">
        <w:rPr>
          <w:lang w:val="en-US"/>
        </w:rPr>
        <w:t xml:space="preserve">, i.e. </w:t>
      </w:r>
      <w:r w:rsidR="00AF533E" w:rsidRPr="000B1EFB">
        <w:rPr>
          <w:lang w:val="en-US"/>
        </w:rPr>
        <w:t xml:space="preserve">SQL </w:t>
      </w:r>
      <w:r w:rsidR="00FA413E" w:rsidRPr="000B1EFB">
        <w:rPr>
          <w:lang w:val="en-US"/>
        </w:rPr>
        <w:t>DDL</w:t>
      </w:r>
      <w:r w:rsidR="00AF533E" w:rsidRPr="000B1EFB">
        <w:rPr>
          <w:lang w:val="en-US"/>
        </w:rPr>
        <w:t xml:space="preserve"> statements</w:t>
      </w:r>
      <w:r w:rsidR="00FA413E" w:rsidRPr="000B1EFB">
        <w:rPr>
          <w:lang w:val="en-US"/>
        </w:rPr>
        <w:t xml:space="preserve"> CREATE TABLE und DROP TABLE, </w:t>
      </w:r>
      <w:r w:rsidR="000B1EFB" w:rsidRPr="000B1EFB">
        <w:rPr>
          <w:lang w:val="en-US"/>
        </w:rPr>
        <w:t>DML statements</w:t>
      </w:r>
      <w:r w:rsidR="00FA413E" w:rsidRPr="000B1EFB">
        <w:rPr>
          <w:lang w:val="en-US"/>
        </w:rPr>
        <w:t xml:space="preserve"> INSERT, UPDATE </w:t>
      </w:r>
      <w:r w:rsidR="000B1EFB" w:rsidRPr="000B1EFB">
        <w:rPr>
          <w:lang w:val="en-US"/>
        </w:rPr>
        <w:t>a</w:t>
      </w:r>
      <w:r w:rsidR="00FA413E" w:rsidRPr="000B1EFB">
        <w:rPr>
          <w:lang w:val="en-US"/>
        </w:rPr>
        <w:t xml:space="preserve">nd DELETE </w:t>
      </w:r>
      <w:r w:rsidR="000B1EFB" w:rsidRPr="000B1EFB">
        <w:rPr>
          <w:lang w:val="en-US"/>
        </w:rPr>
        <w:t xml:space="preserve">and a </w:t>
      </w:r>
      <w:r w:rsidR="009461B4">
        <w:rPr>
          <w:lang w:val="en-US"/>
        </w:rPr>
        <w:t xml:space="preserve">very </w:t>
      </w:r>
      <w:r w:rsidR="000B1EFB" w:rsidRPr="000B1EFB">
        <w:rPr>
          <w:lang w:val="en-US"/>
        </w:rPr>
        <w:t xml:space="preserve">limited subset </w:t>
      </w:r>
      <w:r w:rsidR="006242E6">
        <w:rPr>
          <w:lang w:val="en-US"/>
        </w:rPr>
        <w:t xml:space="preserve">of </w:t>
      </w:r>
      <w:r w:rsidR="000B1EFB">
        <w:rPr>
          <w:lang w:val="en-US"/>
        </w:rPr>
        <w:t>the SQL</w:t>
      </w:r>
      <w:r w:rsidR="00D45AD9" w:rsidRPr="000B1EFB">
        <w:rPr>
          <w:lang w:val="en-US"/>
        </w:rPr>
        <w:t xml:space="preserve"> SELECT</w:t>
      </w:r>
      <w:r w:rsidR="000B1EFB">
        <w:rPr>
          <w:lang w:val="en-US"/>
        </w:rPr>
        <w:t xml:space="preserve"> statement.</w:t>
      </w:r>
    </w:p>
    <w:p w14:paraId="7A202755" w14:textId="77777777" w:rsidR="005A408B" w:rsidRPr="00594454" w:rsidRDefault="009461B4" w:rsidP="000B1EFB">
      <w:pPr>
        <w:jc w:val="both"/>
        <w:rPr>
          <w:lang w:val="en-US"/>
        </w:rPr>
      </w:pPr>
      <w:r>
        <w:rPr>
          <w:lang w:val="en-US"/>
        </w:rPr>
        <w:t>As a consequence</w:t>
      </w:r>
      <w:r w:rsidR="000B1EFB" w:rsidRPr="000B1EFB">
        <w:rPr>
          <w:lang w:val="en-US"/>
        </w:rPr>
        <w:t xml:space="preserve">, your </w:t>
      </w:r>
      <w:r w:rsidR="00D45AD9" w:rsidRPr="000B1EFB">
        <w:rPr>
          <w:lang w:val="en-US"/>
        </w:rPr>
        <w:t>FDBS</w:t>
      </w:r>
      <w:r w:rsidR="000B1EFB" w:rsidRPr="000B1EFB">
        <w:rPr>
          <w:lang w:val="en-US"/>
        </w:rPr>
        <w:t xml:space="preserve"> layer has</w:t>
      </w:r>
      <w:r w:rsidR="000B1EFB">
        <w:rPr>
          <w:lang w:val="en-US"/>
        </w:rPr>
        <w:t xml:space="preserve"> t</w:t>
      </w:r>
      <w:r w:rsidR="000B1EFB" w:rsidRPr="000B1EFB">
        <w:rPr>
          <w:lang w:val="en-US"/>
        </w:rPr>
        <w:t xml:space="preserve">o be capable to analyze </w:t>
      </w:r>
      <w:r w:rsidR="00D45AD9" w:rsidRPr="000B1EFB">
        <w:rPr>
          <w:lang w:val="en-US"/>
        </w:rPr>
        <w:t>SQL</w:t>
      </w:r>
      <w:r w:rsidR="000B1EFB" w:rsidRPr="000B1EFB">
        <w:rPr>
          <w:lang w:val="en-US"/>
        </w:rPr>
        <w:t xml:space="preserve"> statements</w:t>
      </w:r>
      <w:r w:rsidR="00D45AD9" w:rsidRPr="000B1EFB">
        <w:rPr>
          <w:lang w:val="en-US"/>
        </w:rPr>
        <w:t xml:space="preserve"> </w:t>
      </w:r>
      <w:r w:rsidR="000B1EFB" w:rsidRPr="000B1EFB">
        <w:rPr>
          <w:lang w:val="en-US"/>
        </w:rPr>
        <w:t>invoked</w:t>
      </w:r>
      <w:r w:rsidR="000B1EFB">
        <w:rPr>
          <w:lang w:val="en-US"/>
        </w:rPr>
        <w:t>/sent</w:t>
      </w:r>
      <w:r w:rsidR="000B1EFB" w:rsidRPr="000B1EFB">
        <w:rPr>
          <w:lang w:val="en-US"/>
        </w:rPr>
        <w:t xml:space="preserve"> by the </w:t>
      </w:r>
      <w:r w:rsidR="00D45AD9" w:rsidRPr="000B1EFB">
        <w:rPr>
          <w:lang w:val="en-US"/>
        </w:rPr>
        <w:t>FJDBC</w:t>
      </w:r>
      <w:r w:rsidR="000B1EFB" w:rsidRPr="000B1EFB">
        <w:rPr>
          <w:lang w:val="en-US"/>
        </w:rPr>
        <w:t xml:space="preserve"> interface, if necessary decompose them into a number of </w:t>
      </w:r>
      <w:r w:rsidR="000D290C">
        <w:rPr>
          <w:lang w:val="en-US"/>
        </w:rPr>
        <w:t xml:space="preserve">adequate </w:t>
      </w:r>
      <w:r>
        <w:rPr>
          <w:lang w:val="en-US"/>
        </w:rPr>
        <w:t xml:space="preserve">SQL </w:t>
      </w:r>
      <w:r w:rsidR="000B1EFB" w:rsidRPr="000B1EFB">
        <w:rPr>
          <w:lang w:val="en-US"/>
        </w:rPr>
        <w:t>statemen</w:t>
      </w:r>
      <w:r w:rsidR="000B1EFB">
        <w:rPr>
          <w:lang w:val="en-US"/>
        </w:rPr>
        <w:t>ts</w:t>
      </w:r>
      <w:r>
        <w:rPr>
          <w:lang w:val="en-US"/>
        </w:rPr>
        <w:t>.</w:t>
      </w:r>
      <w:r w:rsidR="00D45AD9" w:rsidRPr="000B1EFB">
        <w:rPr>
          <w:lang w:val="en-US"/>
        </w:rPr>
        <w:t xml:space="preserve"> </w:t>
      </w:r>
      <w:r>
        <w:rPr>
          <w:lang w:val="en-US"/>
        </w:rPr>
        <w:t>Thereafter, they have to be sent</w:t>
      </w:r>
      <w:r w:rsidR="00D45AD9" w:rsidRPr="000B1EFB">
        <w:rPr>
          <w:lang w:val="en-US"/>
        </w:rPr>
        <w:t xml:space="preserve"> </w:t>
      </w:r>
      <w:r w:rsidR="000D290C">
        <w:rPr>
          <w:lang w:val="en-US"/>
        </w:rPr>
        <w:t>to the appropriate C</w:t>
      </w:r>
      <w:r w:rsidR="00D45AD9" w:rsidRPr="000B1EFB">
        <w:rPr>
          <w:lang w:val="en-US"/>
        </w:rPr>
        <w:t>DBS</w:t>
      </w:r>
      <w:r w:rsidR="000D290C">
        <w:rPr>
          <w:lang w:val="en-US"/>
        </w:rPr>
        <w:t xml:space="preserve"> </w:t>
      </w:r>
      <w:r>
        <w:rPr>
          <w:lang w:val="en-US"/>
        </w:rPr>
        <w:t xml:space="preserve">for processing. If a global query </w:t>
      </w:r>
      <w:r w:rsidR="006776B9">
        <w:rPr>
          <w:lang w:val="en-US"/>
        </w:rPr>
        <w:t>implies</w:t>
      </w:r>
      <w:r>
        <w:rPr>
          <w:lang w:val="en-US"/>
        </w:rPr>
        <w:t xml:space="preserve"> queries to several CDBS </w:t>
      </w:r>
      <w:r w:rsidR="006776B9">
        <w:rPr>
          <w:lang w:val="en-US"/>
        </w:rPr>
        <w:t>t</w:t>
      </w:r>
      <w:r>
        <w:rPr>
          <w:lang w:val="en-US"/>
        </w:rPr>
        <w:t xml:space="preserve">he results of those </w:t>
      </w:r>
      <w:r w:rsidR="006776B9">
        <w:rPr>
          <w:lang w:val="en-US"/>
        </w:rPr>
        <w:t>queries</w:t>
      </w:r>
      <w:r w:rsidR="000D290C">
        <w:rPr>
          <w:lang w:val="en-US"/>
        </w:rPr>
        <w:t xml:space="preserve"> </w:t>
      </w:r>
      <w:r w:rsidR="006776B9">
        <w:rPr>
          <w:lang w:val="en-US"/>
        </w:rPr>
        <w:t>need to be consolidated into</w:t>
      </w:r>
      <w:r w:rsidR="006776B9" w:rsidRPr="00594454">
        <w:rPr>
          <w:lang w:val="en-US"/>
        </w:rPr>
        <w:t xml:space="preserve"> </w:t>
      </w:r>
      <w:r w:rsidR="006776B9">
        <w:rPr>
          <w:lang w:val="en-US"/>
        </w:rPr>
        <w:t>a single result set as</w:t>
      </w:r>
      <w:r w:rsidR="000D290C">
        <w:rPr>
          <w:lang w:val="en-US"/>
        </w:rPr>
        <w:t xml:space="preserve"> the result of the </w:t>
      </w:r>
      <w:r w:rsidR="006776B9">
        <w:rPr>
          <w:lang w:val="en-US"/>
        </w:rPr>
        <w:t>global query</w:t>
      </w:r>
      <w:r w:rsidR="000D290C">
        <w:rPr>
          <w:lang w:val="en-US"/>
        </w:rPr>
        <w:t xml:space="preserve">. In all cases the result of your distributed statement should be identical to the same </w:t>
      </w:r>
      <w:r w:rsidR="006776B9">
        <w:rPr>
          <w:lang w:val="en-US"/>
        </w:rPr>
        <w:t>statement on</w:t>
      </w:r>
      <w:r w:rsidR="000D290C">
        <w:rPr>
          <w:lang w:val="en-US"/>
        </w:rPr>
        <w:t xml:space="preserve"> </w:t>
      </w:r>
      <w:r w:rsidR="006776B9">
        <w:rPr>
          <w:lang w:val="en-US"/>
        </w:rPr>
        <w:t>a single</w:t>
      </w:r>
      <w:r w:rsidR="000D290C">
        <w:rPr>
          <w:lang w:val="en-US"/>
        </w:rPr>
        <w:t xml:space="preserve"> CDBS</w:t>
      </w:r>
      <w:r w:rsidR="006776B9">
        <w:rPr>
          <w:lang w:val="en-US"/>
        </w:rPr>
        <w:t xml:space="preserve"> storing all data of the federation of databases.</w:t>
      </w:r>
      <w:r w:rsidR="000D290C">
        <w:rPr>
          <w:lang w:val="en-US"/>
        </w:rPr>
        <w:t xml:space="preserve"> </w:t>
      </w:r>
      <w:r w:rsidR="006776B9">
        <w:rPr>
          <w:lang w:val="en-US"/>
        </w:rPr>
        <w:t xml:space="preserve">This </w:t>
      </w:r>
      <w:r w:rsidR="000D290C">
        <w:rPr>
          <w:lang w:val="en-US"/>
        </w:rPr>
        <w:t>will</w:t>
      </w:r>
      <w:r w:rsidR="006776B9">
        <w:rPr>
          <w:lang w:val="en-US"/>
        </w:rPr>
        <w:t xml:space="preserve"> be</w:t>
      </w:r>
      <w:r w:rsidR="000D290C">
        <w:rPr>
          <w:lang w:val="en-US"/>
        </w:rPr>
        <w:t xml:space="preserve"> check</w:t>
      </w:r>
      <w:r w:rsidR="006776B9">
        <w:rPr>
          <w:lang w:val="en-US"/>
        </w:rPr>
        <w:t>ed</w:t>
      </w:r>
      <w:r w:rsidR="000D290C">
        <w:rPr>
          <w:lang w:val="en-US"/>
        </w:rPr>
        <w:t xml:space="preserve"> as part of the evaluation of the assignment.</w:t>
      </w:r>
      <w:r w:rsidR="00594454">
        <w:rPr>
          <w:lang w:val="en-US"/>
        </w:rPr>
        <w:t xml:space="preserve"> </w:t>
      </w:r>
    </w:p>
    <w:p w14:paraId="3E91F27F" w14:textId="77777777" w:rsidR="00D45AD9" w:rsidRPr="00594454" w:rsidRDefault="00D45AD9">
      <w:pPr>
        <w:jc w:val="both"/>
        <w:rPr>
          <w:lang w:val="en-US"/>
        </w:rPr>
      </w:pPr>
    </w:p>
    <w:p w14:paraId="0010D8DE" w14:textId="3951BC34" w:rsidR="00D45AD9" w:rsidRPr="00594454" w:rsidRDefault="00594454">
      <w:pPr>
        <w:jc w:val="both"/>
        <w:rPr>
          <w:lang w:val="en-US"/>
        </w:rPr>
      </w:pPr>
      <w:r w:rsidRPr="00594454">
        <w:rPr>
          <w:lang w:val="en-US"/>
        </w:rPr>
        <w:t>Essential</w:t>
      </w:r>
      <w:r w:rsidR="00D45AD9" w:rsidRPr="00594454">
        <w:rPr>
          <w:lang w:val="en-US"/>
        </w:rPr>
        <w:t xml:space="preserve"> </w:t>
      </w:r>
      <w:r w:rsidRPr="00594454">
        <w:rPr>
          <w:lang w:val="en-US"/>
        </w:rPr>
        <w:t>subtask</w:t>
      </w:r>
      <w:r w:rsidR="006776B9">
        <w:rPr>
          <w:lang w:val="en-US"/>
        </w:rPr>
        <w:t>s</w:t>
      </w:r>
      <w:r w:rsidRPr="00594454">
        <w:rPr>
          <w:lang w:val="en-US"/>
        </w:rPr>
        <w:t xml:space="preserve"> of our</w:t>
      </w:r>
      <w:r w:rsidR="00D45AD9" w:rsidRPr="00594454">
        <w:rPr>
          <w:lang w:val="en-US"/>
        </w:rPr>
        <w:t xml:space="preserve"> FDBS</w:t>
      </w:r>
      <w:r>
        <w:rPr>
          <w:lang w:val="en-US"/>
        </w:rPr>
        <w:t>, among others,</w:t>
      </w:r>
      <w:r w:rsidR="00D45AD9" w:rsidRPr="00594454">
        <w:rPr>
          <w:lang w:val="en-US"/>
        </w:rPr>
        <w:t xml:space="preserve"> </w:t>
      </w:r>
      <w:r>
        <w:rPr>
          <w:lang w:val="en-US"/>
        </w:rPr>
        <w:t>are</w:t>
      </w:r>
      <w:r w:rsidR="00D45AD9" w:rsidRPr="00594454">
        <w:rPr>
          <w:lang w:val="en-US"/>
        </w:rPr>
        <w:t>:</w:t>
      </w:r>
    </w:p>
    <w:p w14:paraId="215C7140" w14:textId="0FADEE2F" w:rsidR="00D45AD9" w:rsidRPr="00594454" w:rsidRDefault="006776B9" w:rsidP="00D45AD9">
      <w:pPr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="00D45AD9" w:rsidRPr="00594454">
        <w:rPr>
          <w:lang w:val="en-US"/>
        </w:rPr>
        <w:t>F</w:t>
      </w:r>
      <w:r w:rsidR="00594454" w:rsidRPr="00594454">
        <w:rPr>
          <w:lang w:val="en-US"/>
        </w:rPr>
        <w:t>ederative</w:t>
      </w:r>
      <w:r w:rsidR="00D45AD9" w:rsidRPr="00594454">
        <w:rPr>
          <w:lang w:val="en-US"/>
        </w:rPr>
        <w:t xml:space="preserve"> DB</w:t>
      </w:r>
      <w:r w:rsidR="00594454" w:rsidRPr="00594454">
        <w:rPr>
          <w:lang w:val="en-US"/>
        </w:rPr>
        <w:t xml:space="preserve"> c</w:t>
      </w:r>
      <w:r w:rsidR="00D45AD9" w:rsidRPr="00594454">
        <w:rPr>
          <w:lang w:val="en-US"/>
        </w:rPr>
        <w:t>atalog</w:t>
      </w:r>
      <w:r w:rsidR="00594454" w:rsidRPr="00594454">
        <w:rPr>
          <w:lang w:val="en-US"/>
        </w:rPr>
        <w:t>ue</w:t>
      </w:r>
      <w:r w:rsidR="00D45AD9" w:rsidRPr="00594454">
        <w:rPr>
          <w:lang w:val="en-US"/>
        </w:rPr>
        <w:t xml:space="preserve"> (</w:t>
      </w:r>
      <w:r w:rsidR="00594454" w:rsidRPr="00594454">
        <w:rPr>
          <w:lang w:val="en-US"/>
        </w:rPr>
        <w:t>management of</w:t>
      </w:r>
      <w:r w:rsidR="006242E6">
        <w:rPr>
          <w:lang w:val="en-US"/>
        </w:rPr>
        <w:t xml:space="preserve"> </w:t>
      </w:r>
      <w:r w:rsidR="00594454" w:rsidRPr="00594454">
        <w:rPr>
          <w:lang w:val="en-US"/>
        </w:rPr>
        <w:t>the distribution schema</w:t>
      </w:r>
      <w:r w:rsidR="00D45AD9" w:rsidRPr="00594454">
        <w:rPr>
          <w:lang w:val="en-US"/>
        </w:rPr>
        <w:t>)</w:t>
      </w:r>
    </w:p>
    <w:p w14:paraId="72716B5B" w14:textId="77777777" w:rsidR="00D45AD9" w:rsidRPr="00DE098A" w:rsidRDefault="00594454" w:rsidP="00D45AD9">
      <w:pPr>
        <w:numPr>
          <w:ilvl w:val="0"/>
          <w:numId w:val="6"/>
        </w:numPr>
        <w:jc w:val="both"/>
        <w:rPr>
          <w:lang w:val="en-US"/>
        </w:rPr>
      </w:pPr>
      <w:r w:rsidRPr="00DE098A">
        <w:rPr>
          <w:lang w:val="en-US"/>
        </w:rPr>
        <w:t xml:space="preserve">Syntax </w:t>
      </w:r>
      <w:proofErr w:type="spellStart"/>
      <w:r w:rsidRPr="00DE098A">
        <w:rPr>
          <w:lang w:val="en-US"/>
        </w:rPr>
        <w:t>a</w:t>
      </w:r>
      <w:r w:rsidR="00D15E88" w:rsidRPr="00DE098A">
        <w:rPr>
          <w:lang w:val="en-US"/>
        </w:rPr>
        <w:t>n</w:t>
      </w:r>
      <w:r w:rsidR="00D45AD9" w:rsidRPr="00DE098A">
        <w:rPr>
          <w:lang w:val="en-US"/>
        </w:rPr>
        <w:t>aly</w:t>
      </w:r>
      <w:proofErr w:type="spellEnd"/>
      <w:r w:rsidR="00D45AD9">
        <w:t>s</w:t>
      </w:r>
      <w:r w:rsidR="00D15E88" w:rsidRPr="00DE098A">
        <w:rPr>
          <w:lang w:val="en-US"/>
        </w:rPr>
        <w:t>is</w:t>
      </w:r>
      <w:r w:rsidR="00D45AD9" w:rsidRPr="00DE098A">
        <w:rPr>
          <w:lang w:val="en-US"/>
        </w:rPr>
        <w:t xml:space="preserve"> </w:t>
      </w:r>
      <w:r w:rsidR="00D15E88" w:rsidRPr="00DE098A">
        <w:rPr>
          <w:lang w:val="en-US"/>
        </w:rPr>
        <w:t>of</w:t>
      </w:r>
      <w:r w:rsidR="00D45AD9" w:rsidRPr="00DE098A">
        <w:rPr>
          <w:lang w:val="en-US"/>
        </w:rPr>
        <w:t xml:space="preserve"> SQL</w:t>
      </w:r>
      <w:r w:rsidR="00D15E88" w:rsidRPr="00DE098A">
        <w:rPr>
          <w:lang w:val="en-US"/>
        </w:rPr>
        <w:t xml:space="preserve"> statements</w:t>
      </w:r>
    </w:p>
    <w:p w14:paraId="04307800" w14:textId="77777777" w:rsidR="00D45AD9" w:rsidRDefault="00D15E88" w:rsidP="00D45AD9">
      <w:pPr>
        <w:numPr>
          <w:ilvl w:val="0"/>
          <w:numId w:val="6"/>
        </w:numPr>
        <w:jc w:val="both"/>
      </w:pPr>
      <w:r>
        <w:t xml:space="preserve">Query </w:t>
      </w:r>
      <w:proofErr w:type="spellStart"/>
      <w:r>
        <w:t>analysis</w:t>
      </w:r>
      <w:proofErr w:type="spellEnd"/>
      <w:r w:rsidR="00D45AD9">
        <w:t xml:space="preserve"> </w:t>
      </w:r>
      <w:proofErr w:type="spellStart"/>
      <w:r>
        <w:t>a</w:t>
      </w:r>
      <w:r w:rsidR="00D45AD9">
        <w:t>nd</w:t>
      </w:r>
      <w:proofErr w:type="spellEnd"/>
      <w:r w:rsidR="00D45AD9">
        <w:t xml:space="preserve"> </w:t>
      </w:r>
      <w:proofErr w:type="spellStart"/>
      <w:r>
        <w:t>q</w:t>
      </w:r>
      <w:r w:rsidR="00D45AD9">
        <w:t>uery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14:paraId="527847E1" w14:textId="77777777" w:rsidR="00D45AD9" w:rsidRDefault="00D45AD9" w:rsidP="00D45AD9">
      <w:pPr>
        <w:numPr>
          <w:ilvl w:val="0"/>
          <w:numId w:val="6"/>
        </w:numPr>
        <w:jc w:val="both"/>
      </w:pPr>
      <w:r>
        <w:t>Query</w:t>
      </w:r>
      <w:r w:rsidR="00D15E88">
        <w:t xml:space="preserve"> </w:t>
      </w:r>
      <w:proofErr w:type="spellStart"/>
      <w:r w:rsidR="00D15E88">
        <w:t>o</w:t>
      </w:r>
      <w:r>
        <w:t>ptimi</w:t>
      </w:r>
      <w:r w:rsidR="00D15E88">
        <w:t>zation</w:t>
      </w:r>
      <w:proofErr w:type="spellEnd"/>
    </w:p>
    <w:p w14:paraId="6B6A5F33" w14:textId="77777777" w:rsidR="00D45AD9" w:rsidRDefault="00D15E88" w:rsidP="00D45AD9">
      <w:pPr>
        <w:numPr>
          <w:ilvl w:val="0"/>
          <w:numId w:val="6"/>
        </w:numPr>
        <w:jc w:val="both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6AD306E9" w14:textId="77777777" w:rsidR="00AA2C14" w:rsidRDefault="00AA2C14">
      <w:pPr>
        <w:jc w:val="both"/>
      </w:pPr>
    </w:p>
    <w:p w14:paraId="3CBCFB53" w14:textId="1E974C01" w:rsidR="007D3610" w:rsidRPr="00D15E88" w:rsidRDefault="00D15E88" w:rsidP="007D3610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u w:val="single"/>
          <w:lang w:val="en-US"/>
        </w:rPr>
        <w:t>General</w:t>
      </w:r>
      <w:r w:rsidR="007D3610" w:rsidRPr="00D15E88">
        <w:rPr>
          <w:b/>
          <w:sz w:val="22"/>
          <w:szCs w:val="22"/>
          <w:u w:val="single"/>
          <w:lang w:val="en-US"/>
        </w:rPr>
        <w:t xml:space="preserve"> </w:t>
      </w:r>
      <w:r w:rsidRPr="00D15E88">
        <w:rPr>
          <w:b/>
          <w:sz w:val="22"/>
          <w:szCs w:val="22"/>
          <w:u w:val="single"/>
          <w:lang w:val="en-US"/>
        </w:rPr>
        <w:t>approach</w:t>
      </w:r>
      <w:r w:rsidR="007D3610" w:rsidRPr="00D15E88">
        <w:rPr>
          <w:b/>
          <w:sz w:val="22"/>
          <w:szCs w:val="22"/>
          <w:lang w:val="en-US"/>
        </w:rPr>
        <w:t>: Dynami</w:t>
      </w:r>
      <w:r w:rsidRPr="00D15E88">
        <w:rPr>
          <w:b/>
          <w:sz w:val="22"/>
          <w:szCs w:val="22"/>
          <w:lang w:val="en-US"/>
        </w:rPr>
        <w:t>c</w:t>
      </w:r>
      <w:r w:rsidR="007D3610" w:rsidRPr="00D15E88">
        <w:rPr>
          <w:b/>
          <w:sz w:val="22"/>
          <w:szCs w:val="22"/>
          <w:lang w:val="en-US"/>
        </w:rPr>
        <w:t xml:space="preserve"> </w:t>
      </w:r>
      <w:r w:rsidRPr="00D15E88">
        <w:rPr>
          <w:b/>
          <w:sz w:val="22"/>
          <w:szCs w:val="22"/>
          <w:lang w:val="en-US"/>
        </w:rPr>
        <w:t>mapping</w:t>
      </w:r>
      <w:r w:rsidR="007D3610" w:rsidRPr="00D15E88">
        <w:rPr>
          <w:b/>
          <w:sz w:val="22"/>
          <w:szCs w:val="22"/>
          <w:lang w:val="en-US"/>
        </w:rPr>
        <w:t xml:space="preserve"> </w:t>
      </w:r>
      <w:r w:rsidRPr="00D15E88">
        <w:rPr>
          <w:b/>
          <w:sz w:val="22"/>
          <w:szCs w:val="22"/>
          <w:lang w:val="en-US"/>
        </w:rPr>
        <w:t>from</w:t>
      </w:r>
      <w:r w:rsidR="007D3610" w:rsidRPr="00D15E88">
        <w:rPr>
          <w:b/>
          <w:sz w:val="22"/>
          <w:szCs w:val="22"/>
          <w:lang w:val="en-US"/>
        </w:rPr>
        <w:t xml:space="preserve"> FJDBC </w:t>
      </w:r>
      <w:r>
        <w:rPr>
          <w:b/>
          <w:sz w:val="22"/>
          <w:szCs w:val="22"/>
          <w:lang w:val="en-US"/>
        </w:rPr>
        <w:t>to</w:t>
      </w:r>
      <w:r w:rsidR="007D3610" w:rsidRPr="00D15E88">
        <w:rPr>
          <w:b/>
          <w:sz w:val="22"/>
          <w:szCs w:val="22"/>
          <w:lang w:val="en-US"/>
        </w:rPr>
        <w:t xml:space="preserve"> JDBC</w:t>
      </w:r>
    </w:p>
    <w:p w14:paraId="39028189" w14:textId="77777777" w:rsidR="007D3610" w:rsidRPr="00D15E88" w:rsidRDefault="007D3610" w:rsidP="007D3610">
      <w:pPr>
        <w:jc w:val="both"/>
        <w:rPr>
          <w:lang w:val="en-US"/>
        </w:rPr>
      </w:pPr>
    </w:p>
    <w:p w14:paraId="30302B34" w14:textId="77777777" w:rsidR="006776B9" w:rsidRDefault="006776B9" w:rsidP="007D3610">
      <w:pPr>
        <w:jc w:val="both"/>
        <w:rPr>
          <w:lang w:val="en-US"/>
        </w:rPr>
      </w:pPr>
      <w:r>
        <w:rPr>
          <w:lang w:val="en-US"/>
        </w:rPr>
        <w:t>The p</w:t>
      </w:r>
      <w:r w:rsidR="00D15E88" w:rsidRPr="00D15E88">
        <w:rPr>
          <w:lang w:val="en-US"/>
        </w:rPr>
        <w:t>rincipal interactions</w:t>
      </w:r>
      <w:r w:rsidR="007D3610" w:rsidRPr="00D15E88">
        <w:rPr>
          <w:lang w:val="en-US"/>
        </w:rPr>
        <w:t xml:space="preserve"> </w:t>
      </w:r>
      <w:r w:rsidR="00D15E88" w:rsidRPr="00D15E88">
        <w:rPr>
          <w:lang w:val="en-US"/>
        </w:rPr>
        <w:t>among an application program</w:t>
      </w:r>
      <w:r w:rsidR="007D3610" w:rsidRPr="00D15E88">
        <w:rPr>
          <w:lang w:val="en-US"/>
        </w:rPr>
        <w:t xml:space="preserve"> (</w:t>
      </w:r>
      <w:r w:rsidR="00D15E88" w:rsidRPr="00D15E88">
        <w:rPr>
          <w:lang w:val="en-US"/>
        </w:rPr>
        <w:t>a</w:t>
      </w:r>
      <w:r w:rsidR="007D3610" w:rsidRPr="00D15E88">
        <w:rPr>
          <w:lang w:val="en-US"/>
        </w:rPr>
        <w:t xml:space="preserve"> Java </w:t>
      </w:r>
      <w:r w:rsidR="00D15E88" w:rsidRPr="00D15E88">
        <w:rPr>
          <w:lang w:val="en-US"/>
        </w:rPr>
        <w:t>p</w:t>
      </w:r>
      <w:r w:rsidR="007D3610" w:rsidRPr="00D15E88">
        <w:rPr>
          <w:lang w:val="en-US"/>
        </w:rPr>
        <w:t>rogram</w:t>
      </w:r>
      <w:r w:rsidR="00D15E88" w:rsidRPr="00D15E88">
        <w:rPr>
          <w:lang w:val="en-US"/>
        </w:rPr>
        <w:t xml:space="preserve"> invoking the </w:t>
      </w:r>
      <w:r w:rsidR="007D3610" w:rsidRPr="00D15E88">
        <w:rPr>
          <w:lang w:val="en-US"/>
        </w:rPr>
        <w:t>FJDBC</w:t>
      </w:r>
      <w:r w:rsidR="00D15E88" w:rsidRPr="00D15E88">
        <w:rPr>
          <w:lang w:val="en-US"/>
        </w:rPr>
        <w:t xml:space="preserve"> interface</w:t>
      </w:r>
      <w:r w:rsidR="007D3610" w:rsidRPr="00D15E88">
        <w:rPr>
          <w:lang w:val="en-US"/>
        </w:rPr>
        <w:t xml:space="preserve">), </w:t>
      </w:r>
      <w:r w:rsidR="00D15E88" w:rsidRPr="00D15E88">
        <w:rPr>
          <w:lang w:val="en-US"/>
        </w:rPr>
        <w:t>the</w:t>
      </w:r>
      <w:r w:rsidR="007D3610" w:rsidRPr="00D15E88">
        <w:rPr>
          <w:lang w:val="en-US"/>
        </w:rPr>
        <w:t xml:space="preserve"> FDBS</w:t>
      </w:r>
      <w:r w:rsidR="00D15E88" w:rsidRPr="00D15E88">
        <w:rPr>
          <w:lang w:val="en-US"/>
        </w:rPr>
        <w:t xml:space="preserve"> </w:t>
      </w:r>
      <w:proofErr w:type="gramStart"/>
      <w:r w:rsidR="00D15E88" w:rsidRPr="00D15E88">
        <w:rPr>
          <w:lang w:val="en-US"/>
        </w:rPr>
        <w:t>layer</w:t>
      </w:r>
      <w:proofErr w:type="gramEnd"/>
      <w:r w:rsidR="00D15E88" w:rsidRPr="00D15E88">
        <w:rPr>
          <w:lang w:val="en-US"/>
        </w:rPr>
        <w:t xml:space="preserve"> implementing the</w:t>
      </w:r>
      <w:r w:rsidR="007D3610" w:rsidRPr="00D15E88">
        <w:rPr>
          <w:lang w:val="en-US"/>
        </w:rPr>
        <w:t xml:space="preserve"> FJDBC</w:t>
      </w:r>
      <w:r w:rsidR="00D15E88" w:rsidRPr="00D15E88">
        <w:rPr>
          <w:lang w:val="en-US"/>
        </w:rPr>
        <w:t xml:space="preserve"> interface </w:t>
      </w:r>
      <w:r w:rsidR="00D15E88">
        <w:rPr>
          <w:lang w:val="en-US"/>
        </w:rPr>
        <w:t>a</w:t>
      </w:r>
      <w:r w:rsidR="007D3610" w:rsidRPr="00D15E88">
        <w:rPr>
          <w:lang w:val="en-US"/>
        </w:rPr>
        <w:t xml:space="preserve">nd </w:t>
      </w:r>
      <w:r w:rsidR="00D15E88">
        <w:rPr>
          <w:lang w:val="en-US"/>
        </w:rPr>
        <w:t>the</w:t>
      </w:r>
      <w:r w:rsidR="007D3610" w:rsidRPr="00D15E88">
        <w:rPr>
          <w:lang w:val="en-US"/>
        </w:rPr>
        <w:t xml:space="preserve"> JDBC</w:t>
      </w:r>
      <w:r w:rsidR="00D15E88">
        <w:rPr>
          <w:lang w:val="en-US"/>
        </w:rPr>
        <w:t xml:space="preserve"> interface </w:t>
      </w:r>
      <w:r w:rsidR="00FC1724">
        <w:rPr>
          <w:lang w:val="en-US"/>
        </w:rPr>
        <w:t xml:space="preserve">to be </w:t>
      </w:r>
      <w:r w:rsidR="00D15E88">
        <w:rPr>
          <w:lang w:val="en-US"/>
        </w:rPr>
        <w:t>invoked by your implementation</w:t>
      </w:r>
      <w:r w:rsidR="00FC1724">
        <w:rPr>
          <w:lang w:val="en-US"/>
        </w:rPr>
        <w:t xml:space="preserve"> are depicted in the following figure</w:t>
      </w:r>
      <w:r>
        <w:rPr>
          <w:lang w:val="en-US"/>
        </w:rPr>
        <w:t>.</w:t>
      </w:r>
    </w:p>
    <w:p w14:paraId="42F639D7" w14:textId="77777777" w:rsidR="00E454A5" w:rsidRDefault="00E454A5" w:rsidP="007D3610">
      <w:pPr>
        <w:jc w:val="both"/>
        <w:rPr>
          <w:lang w:val="en-US"/>
        </w:rPr>
      </w:pPr>
    </w:p>
    <w:p w14:paraId="7B15BFAC" w14:textId="77777777" w:rsidR="006776B9" w:rsidRDefault="00FC1724" w:rsidP="007D3610">
      <w:pPr>
        <w:jc w:val="both"/>
        <w:rPr>
          <w:lang w:val="en-US"/>
        </w:rPr>
      </w:pPr>
      <w:r w:rsidRPr="00FC1724">
        <w:rPr>
          <w:lang w:val="en-US"/>
        </w:rPr>
        <w:lastRenderedPageBreak/>
        <w:t xml:space="preserve">Method calls to the </w:t>
      </w:r>
      <w:r w:rsidR="007D3610" w:rsidRPr="00FC1724">
        <w:rPr>
          <w:lang w:val="en-US"/>
        </w:rPr>
        <w:t>FJDBC</w:t>
      </w:r>
      <w:r w:rsidRPr="00FC1724">
        <w:rPr>
          <w:lang w:val="en-US"/>
        </w:rPr>
        <w:t xml:space="preserve"> interface have to be </w:t>
      </w:r>
      <w:r>
        <w:rPr>
          <w:lang w:val="en-US"/>
        </w:rPr>
        <w:t>analyzed</w:t>
      </w:r>
      <w:r w:rsidRPr="00FC1724">
        <w:rPr>
          <w:lang w:val="en-US"/>
        </w:rPr>
        <w:t xml:space="preserve"> by your implementation of the </w:t>
      </w:r>
      <w:r w:rsidR="007D3610" w:rsidRPr="00FC1724">
        <w:rPr>
          <w:lang w:val="en-US"/>
        </w:rPr>
        <w:t>FDBS</w:t>
      </w:r>
      <w:r>
        <w:rPr>
          <w:lang w:val="en-US"/>
        </w:rPr>
        <w:t xml:space="preserve"> layer and potentially be </w:t>
      </w:r>
      <w:r w:rsidRPr="00FC1724">
        <w:rPr>
          <w:lang w:val="en-US"/>
        </w:rPr>
        <w:t>decomposed</w:t>
      </w:r>
      <w:r w:rsidR="007D3610" w:rsidRPr="00FC1724">
        <w:rPr>
          <w:lang w:val="en-US"/>
        </w:rPr>
        <w:t xml:space="preserve"> </w:t>
      </w:r>
      <w:r>
        <w:rPr>
          <w:lang w:val="en-US"/>
        </w:rPr>
        <w:t>into several</w:t>
      </w:r>
      <w:r w:rsidR="007D3610" w:rsidRPr="00FC1724">
        <w:rPr>
          <w:lang w:val="en-US"/>
        </w:rPr>
        <w:t xml:space="preserve"> </w:t>
      </w:r>
      <w:r w:rsidR="002D065E">
        <w:rPr>
          <w:lang w:val="en-US"/>
        </w:rPr>
        <w:t xml:space="preserve">calls to the </w:t>
      </w:r>
      <w:r w:rsidR="007D3610" w:rsidRPr="00FC1724">
        <w:rPr>
          <w:lang w:val="en-US"/>
        </w:rPr>
        <w:t>JDBC</w:t>
      </w:r>
      <w:r w:rsidR="002D065E">
        <w:rPr>
          <w:lang w:val="en-US"/>
        </w:rPr>
        <w:t xml:space="preserve"> or completely handled in your FDBS layer.</w:t>
      </w:r>
    </w:p>
    <w:p w14:paraId="0C673022" w14:textId="42B9D71A" w:rsidR="006776B9" w:rsidRPr="00DE098A" w:rsidRDefault="002D065E" w:rsidP="006776B9">
      <w:pPr>
        <w:pStyle w:val="Listenabsatz"/>
        <w:numPr>
          <w:ilvl w:val="0"/>
          <w:numId w:val="22"/>
        </w:numPr>
        <w:jc w:val="both"/>
        <w:rPr>
          <w:lang w:val="en-US"/>
        </w:rPr>
      </w:pPr>
      <w:r w:rsidRPr="006776B9">
        <w:rPr>
          <w:lang w:val="en-US"/>
        </w:rPr>
        <w:t>Imagine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an</w:t>
      </w:r>
      <w:r w:rsidR="00AA5411" w:rsidRPr="006776B9">
        <w:rPr>
          <w:lang w:val="en-US"/>
        </w:rPr>
        <w:t xml:space="preserve"> INSERT</w:t>
      </w:r>
      <w:r w:rsidRPr="006776B9">
        <w:rPr>
          <w:lang w:val="en-US"/>
        </w:rPr>
        <w:t xml:space="preserve"> that adds a new tuple to a </w:t>
      </w:r>
      <w:r w:rsidR="00AA5411" w:rsidRPr="006776B9">
        <w:rPr>
          <w:lang w:val="en-US"/>
        </w:rPr>
        <w:t xml:space="preserve">global </w:t>
      </w:r>
      <w:r w:rsidRPr="006776B9">
        <w:rPr>
          <w:lang w:val="en-US"/>
        </w:rPr>
        <w:t>table</w:t>
      </w:r>
      <w:r w:rsidR="00AA5411" w:rsidRPr="006776B9">
        <w:rPr>
          <w:lang w:val="en-US"/>
        </w:rPr>
        <w:t xml:space="preserve">, </w:t>
      </w:r>
      <w:r w:rsidRPr="006776B9">
        <w:rPr>
          <w:lang w:val="en-US"/>
        </w:rPr>
        <w:t>which is partitioned over three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tables in the respective CDBS</w:t>
      </w:r>
      <w:r w:rsidR="00AA5411" w:rsidRPr="006776B9">
        <w:rPr>
          <w:lang w:val="en-US"/>
        </w:rPr>
        <w:t xml:space="preserve">. </w:t>
      </w:r>
      <w:r w:rsidR="00414393">
        <w:rPr>
          <w:lang w:val="en-US"/>
        </w:rPr>
        <w:t>T</w:t>
      </w:r>
      <w:r w:rsidRPr="006776B9">
        <w:rPr>
          <w:lang w:val="en-US"/>
        </w:rPr>
        <w:t xml:space="preserve">he </w:t>
      </w:r>
      <w:r w:rsidR="00AA5411" w:rsidRPr="006776B9">
        <w:rPr>
          <w:lang w:val="en-US"/>
        </w:rPr>
        <w:t>FDBS</w:t>
      </w:r>
      <w:r w:rsidRPr="006776B9">
        <w:rPr>
          <w:lang w:val="en-US"/>
        </w:rPr>
        <w:t xml:space="preserve"> layer </w:t>
      </w:r>
      <w:r w:rsidR="00414393">
        <w:rPr>
          <w:lang w:val="en-US"/>
        </w:rPr>
        <w:t xml:space="preserve">In that case </w:t>
      </w:r>
      <w:r w:rsidRPr="006776B9">
        <w:rPr>
          <w:lang w:val="en-US"/>
        </w:rPr>
        <w:t>has</w:t>
      </w:r>
      <w:r w:rsidR="00B2207E" w:rsidRPr="006776B9">
        <w:rPr>
          <w:lang w:val="en-US"/>
        </w:rPr>
        <w:t xml:space="preserve"> t</w:t>
      </w:r>
      <w:r w:rsidRPr="006776B9">
        <w:rPr>
          <w:lang w:val="en-US"/>
        </w:rPr>
        <w:t>o determine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the appropriate p</w:t>
      </w:r>
      <w:r w:rsidR="00AA5411" w:rsidRPr="006776B9">
        <w:rPr>
          <w:lang w:val="en-US"/>
        </w:rPr>
        <w:t>artition</w:t>
      </w:r>
      <w:r w:rsidRPr="006776B9">
        <w:rPr>
          <w:lang w:val="en-US"/>
        </w:rPr>
        <w:t>(s)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an</w:t>
      </w:r>
      <w:r w:rsidR="006776B9" w:rsidRPr="006776B9">
        <w:rPr>
          <w:lang w:val="en-US"/>
        </w:rPr>
        <w:t>d</w:t>
      </w:r>
      <w:r w:rsidRPr="006776B9">
        <w:rPr>
          <w:lang w:val="en-US"/>
        </w:rPr>
        <w:t xml:space="preserve"> potentially decompose the original</w:t>
      </w:r>
      <w:r w:rsidR="00AA5411" w:rsidRPr="006776B9">
        <w:rPr>
          <w:lang w:val="en-US"/>
        </w:rPr>
        <w:t xml:space="preserve"> INSERT </w:t>
      </w:r>
      <w:r w:rsidRPr="006776B9">
        <w:rPr>
          <w:lang w:val="en-US"/>
        </w:rPr>
        <w:t>into several</w:t>
      </w:r>
      <w:r w:rsidR="006242E6">
        <w:rPr>
          <w:lang w:val="en-US"/>
        </w:rPr>
        <w:t xml:space="preserve"> </w:t>
      </w:r>
      <w:r w:rsidRPr="006776B9">
        <w:rPr>
          <w:lang w:val="en-US"/>
        </w:rPr>
        <w:t>INSERT</w:t>
      </w:r>
      <w:r w:rsidR="006776B9" w:rsidRPr="006776B9">
        <w:rPr>
          <w:lang w:val="en-US"/>
        </w:rPr>
        <w:t>s</w:t>
      </w:r>
      <w:r w:rsidRPr="006776B9">
        <w:rPr>
          <w:lang w:val="en-US"/>
        </w:rPr>
        <w:t xml:space="preserve"> into the</w:t>
      </w:r>
      <w:r w:rsidR="00AA5411" w:rsidRPr="006776B9">
        <w:rPr>
          <w:lang w:val="en-US"/>
        </w:rPr>
        <w:t xml:space="preserve"> </w:t>
      </w:r>
      <w:r w:rsidRPr="006776B9">
        <w:rPr>
          <w:lang w:val="en-US"/>
        </w:rPr>
        <w:t>appropriate C</w:t>
      </w:r>
      <w:r w:rsidR="00AA5411" w:rsidRPr="006776B9">
        <w:rPr>
          <w:lang w:val="en-US"/>
        </w:rPr>
        <w:t xml:space="preserve">DBS. </w:t>
      </w:r>
      <w:r w:rsidR="00B2207E" w:rsidRPr="006776B9">
        <w:rPr>
          <w:lang w:val="en-US"/>
        </w:rPr>
        <w:t xml:space="preserve">This equally applies to </w:t>
      </w:r>
      <w:r w:rsidR="00AA5411" w:rsidRPr="006776B9">
        <w:rPr>
          <w:lang w:val="en-US"/>
        </w:rPr>
        <w:t xml:space="preserve">UPDATE- </w:t>
      </w:r>
      <w:r w:rsidR="00B2207E" w:rsidRPr="006776B9">
        <w:rPr>
          <w:lang w:val="en-US"/>
        </w:rPr>
        <w:t>a</w:t>
      </w:r>
      <w:r w:rsidR="00AA5411" w:rsidRPr="006776B9">
        <w:rPr>
          <w:lang w:val="en-US"/>
        </w:rPr>
        <w:t>nd DELETE</w:t>
      </w:r>
      <w:r w:rsidR="00B2207E" w:rsidRPr="006776B9">
        <w:rPr>
          <w:lang w:val="en-US"/>
        </w:rPr>
        <w:t xml:space="preserve"> statements</w:t>
      </w:r>
      <w:r w:rsidR="006776B9">
        <w:rPr>
          <w:lang w:val="en-US"/>
        </w:rPr>
        <w:t>.</w:t>
      </w:r>
    </w:p>
    <w:p w14:paraId="6DAE4B8F" w14:textId="77777777" w:rsidR="00AA5411" w:rsidRPr="00E454A5" w:rsidRDefault="00B2207E" w:rsidP="006776B9">
      <w:pPr>
        <w:pStyle w:val="Listenabsatz"/>
        <w:numPr>
          <w:ilvl w:val="0"/>
          <w:numId w:val="22"/>
        </w:numPr>
        <w:jc w:val="both"/>
        <w:rPr>
          <w:lang w:val="en-US"/>
        </w:rPr>
      </w:pPr>
      <w:r w:rsidRPr="00E454A5">
        <w:rPr>
          <w:lang w:val="en-US"/>
        </w:rPr>
        <w:t xml:space="preserve">Processing a SELECT statement </w:t>
      </w:r>
      <w:r w:rsidR="006776B9" w:rsidRPr="00E454A5">
        <w:rPr>
          <w:lang w:val="en-US"/>
        </w:rPr>
        <w:t xml:space="preserve">(query) </w:t>
      </w:r>
      <w:r w:rsidRPr="00E454A5">
        <w:rPr>
          <w:lang w:val="en-US"/>
        </w:rPr>
        <w:t>is considerably more complex</w:t>
      </w:r>
      <w:r w:rsidR="006776B9" w:rsidRPr="00E454A5">
        <w:rPr>
          <w:lang w:val="en-US"/>
        </w:rPr>
        <w:t xml:space="preserve"> than DDL or DML statements,</w:t>
      </w:r>
      <w:r w:rsidRPr="00E454A5">
        <w:rPr>
          <w:lang w:val="en-US"/>
        </w:rPr>
        <w:t xml:space="preserve"> even if it refers to only one global table </w:t>
      </w:r>
      <w:r w:rsidR="006776B9" w:rsidRPr="00E454A5">
        <w:rPr>
          <w:lang w:val="en-US"/>
        </w:rPr>
        <w:t xml:space="preserve">which is partitioned. </w:t>
      </w:r>
      <w:r w:rsidR="00E454A5" w:rsidRPr="00E454A5">
        <w:rPr>
          <w:lang w:val="en-US"/>
        </w:rPr>
        <w:t xml:space="preserve">Things get really complicated when a query </w:t>
      </w:r>
      <w:r w:rsidR="00E454A5">
        <w:rPr>
          <w:lang w:val="en-US"/>
        </w:rPr>
        <w:t>combines s</w:t>
      </w:r>
      <w:r w:rsidR="00E454A5" w:rsidRPr="00E454A5">
        <w:rPr>
          <w:lang w:val="en-US"/>
        </w:rPr>
        <w:t>everal</w:t>
      </w:r>
      <w:r w:rsidR="00E454A5">
        <w:rPr>
          <w:lang w:val="en-US"/>
        </w:rPr>
        <w:t xml:space="preserve"> global</w:t>
      </w:r>
      <w:r w:rsidR="00AA5411" w:rsidRPr="00E454A5">
        <w:rPr>
          <w:lang w:val="en-US"/>
        </w:rPr>
        <w:t xml:space="preserve"> </w:t>
      </w:r>
      <w:r w:rsidR="00E454A5">
        <w:rPr>
          <w:lang w:val="en-US"/>
        </w:rPr>
        <w:t>t</w:t>
      </w:r>
      <w:r w:rsidR="00AA5411" w:rsidRPr="00E454A5">
        <w:rPr>
          <w:lang w:val="en-US"/>
        </w:rPr>
        <w:t>a</w:t>
      </w:r>
      <w:r w:rsidR="00814A40" w:rsidRPr="00E454A5">
        <w:rPr>
          <w:lang w:val="en-US"/>
        </w:rPr>
        <w:softHyphen/>
      </w:r>
      <w:r w:rsidR="00AA5411" w:rsidRPr="00E454A5">
        <w:rPr>
          <w:lang w:val="en-US"/>
        </w:rPr>
        <w:t>b</w:t>
      </w:r>
      <w:r w:rsidR="00E454A5">
        <w:rPr>
          <w:lang w:val="en-US"/>
        </w:rPr>
        <w:t>les</w:t>
      </w:r>
      <w:r w:rsidR="00AA5411" w:rsidRPr="00E454A5">
        <w:rPr>
          <w:lang w:val="en-US"/>
        </w:rPr>
        <w:t xml:space="preserve"> </w:t>
      </w:r>
      <w:r w:rsidR="00E454A5">
        <w:rPr>
          <w:lang w:val="en-US"/>
        </w:rPr>
        <w:t>via</w:t>
      </w:r>
      <w:r w:rsidR="00AA5411" w:rsidRPr="00E454A5">
        <w:rPr>
          <w:lang w:val="en-US"/>
        </w:rPr>
        <w:t xml:space="preserve"> </w:t>
      </w:r>
      <w:r w:rsidR="00E454A5">
        <w:rPr>
          <w:lang w:val="en-US"/>
        </w:rPr>
        <w:t>j</w:t>
      </w:r>
      <w:r w:rsidR="00AA5411" w:rsidRPr="00E454A5">
        <w:rPr>
          <w:lang w:val="en-US"/>
        </w:rPr>
        <w:t>oin</w:t>
      </w:r>
      <w:r w:rsidR="00E454A5">
        <w:rPr>
          <w:lang w:val="en-US"/>
        </w:rPr>
        <w:t xml:space="preserve"> operations. In this case all relevant partitions have to be addressed by appropriate queries.</w:t>
      </w:r>
    </w:p>
    <w:p w14:paraId="5295AA87" w14:textId="77777777" w:rsidR="00E454A5" w:rsidRPr="0005588D" w:rsidRDefault="00E454A5" w:rsidP="007D3610">
      <w:pPr>
        <w:jc w:val="both"/>
        <w:rPr>
          <w:lang w:val="en-US"/>
        </w:rPr>
      </w:pPr>
    </w:p>
    <w:p w14:paraId="52BBE75E" w14:textId="38BCA718" w:rsidR="00E454A5" w:rsidRDefault="007D3610" w:rsidP="007D3610">
      <w:pPr>
        <w:jc w:val="both"/>
        <w:rPr>
          <w:lang w:val="en-US"/>
        </w:rPr>
      </w:pPr>
      <w:r w:rsidRPr="00E454A5">
        <w:rPr>
          <w:lang w:val="en-US"/>
        </w:rPr>
        <w:t>De</w:t>
      </w:r>
      <w:r w:rsidR="00814A40" w:rsidRPr="00E454A5">
        <w:rPr>
          <w:lang w:val="en-US"/>
        </w:rPr>
        <w:softHyphen/>
      </w:r>
      <w:r w:rsidRPr="00E454A5">
        <w:rPr>
          <w:lang w:val="en-US"/>
        </w:rPr>
        <w:t xml:space="preserve">tails </w:t>
      </w:r>
      <w:r w:rsidR="00E454A5" w:rsidRPr="00E454A5">
        <w:rPr>
          <w:lang w:val="en-US"/>
        </w:rPr>
        <w:t>have to</w:t>
      </w:r>
      <w:r w:rsidR="00E454A5">
        <w:rPr>
          <w:lang w:val="en-US"/>
        </w:rPr>
        <w:t xml:space="preserve"> b</w:t>
      </w:r>
      <w:r w:rsidR="00E454A5" w:rsidRPr="00E454A5">
        <w:rPr>
          <w:lang w:val="en-US"/>
        </w:rPr>
        <w:t>e worked</w:t>
      </w:r>
      <w:r w:rsidR="00E454A5">
        <w:rPr>
          <w:lang w:val="en-US"/>
        </w:rPr>
        <w:t xml:space="preserve"> out by you before the implementation and then implemented</w:t>
      </w:r>
      <w:r w:rsidRPr="00E454A5">
        <w:rPr>
          <w:lang w:val="en-US"/>
        </w:rPr>
        <w:t>.</w:t>
      </w:r>
      <w:r w:rsidR="00AA5411" w:rsidRPr="00E454A5">
        <w:rPr>
          <w:lang w:val="en-US"/>
        </w:rPr>
        <w:t xml:space="preserve"> </w:t>
      </w:r>
      <w:r w:rsidR="00E454A5" w:rsidRPr="00E454A5">
        <w:rPr>
          <w:lang w:val="en-US"/>
        </w:rPr>
        <w:t>Likewise</w:t>
      </w:r>
      <w:r w:rsidR="00B66B24">
        <w:rPr>
          <w:lang w:val="en-US"/>
        </w:rPr>
        <w:t>,</w:t>
      </w:r>
      <w:r w:rsidR="00E454A5" w:rsidRPr="00E454A5">
        <w:rPr>
          <w:lang w:val="en-US"/>
        </w:rPr>
        <w:t xml:space="preserve"> </w:t>
      </w:r>
      <w:proofErr w:type="gramStart"/>
      <w:r w:rsidR="00E454A5" w:rsidRPr="00E454A5">
        <w:rPr>
          <w:lang w:val="en-US"/>
        </w:rPr>
        <w:t>meta</w:t>
      </w:r>
      <w:proofErr w:type="gramEnd"/>
      <w:r w:rsidR="00E454A5" w:rsidRPr="00E454A5">
        <w:rPr>
          <w:lang w:val="en-US"/>
        </w:rPr>
        <w:t xml:space="preserve"> data</w:t>
      </w:r>
      <w:r w:rsidR="00AA5411" w:rsidRPr="00E454A5">
        <w:rPr>
          <w:lang w:val="en-US"/>
        </w:rPr>
        <w:t xml:space="preserve">, </w:t>
      </w:r>
      <w:r w:rsidR="00E454A5" w:rsidRPr="00E454A5">
        <w:rPr>
          <w:lang w:val="en-US"/>
        </w:rPr>
        <w:t xml:space="preserve">required to describe the (vertical and or horizontal) partitioning </w:t>
      </w:r>
      <w:r w:rsidR="00E454A5">
        <w:rPr>
          <w:lang w:val="en-US"/>
        </w:rPr>
        <w:t>of global tables</w:t>
      </w:r>
      <w:r w:rsidR="00E454A5" w:rsidRPr="00E454A5">
        <w:rPr>
          <w:lang w:val="en-US"/>
        </w:rPr>
        <w:t xml:space="preserve"> over the </w:t>
      </w:r>
      <w:proofErr w:type="spellStart"/>
      <w:r w:rsidR="00E454A5" w:rsidRPr="00E454A5">
        <w:rPr>
          <w:lang w:val="en-US"/>
        </w:rPr>
        <w:t>CDBSes</w:t>
      </w:r>
      <w:proofErr w:type="spellEnd"/>
      <w:r w:rsidR="00E454A5" w:rsidRPr="00E454A5">
        <w:rPr>
          <w:lang w:val="en-US"/>
        </w:rPr>
        <w:t xml:space="preserve"> in the federation</w:t>
      </w:r>
      <w:r w:rsidR="00E454A5">
        <w:rPr>
          <w:lang w:val="en-US"/>
        </w:rPr>
        <w:t>, need to be designed and implemented.</w:t>
      </w:r>
      <w:r w:rsidR="008009BC">
        <w:rPr>
          <w:lang w:val="en-US"/>
        </w:rPr>
        <w:t xml:space="preserve"> Th</w:t>
      </w:r>
      <w:r w:rsidR="00A8202F">
        <w:rPr>
          <w:lang w:val="en-US"/>
        </w:rPr>
        <w:t xml:space="preserve">ese </w:t>
      </w:r>
      <w:proofErr w:type="gramStart"/>
      <w:r w:rsidR="00A8202F">
        <w:rPr>
          <w:lang w:val="en-US"/>
        </w:rPr>
        <w:t>meta</w:t>
      </w:r>
      <w:proofErr w:type="gramEnd"/>
      <w:r w:rsidR="00A8202F">
        <w:rPr>
          <w:lang w:val="en-US"/>
        </w:rPr>
        <w:t xml:space="preserve"> data should be stored i</w:t>
      </w:r>
      <w:r w:rsidR="008009BC">
        <w:rPr>
          <w:lang w:val="en-US"/>
        </w:rPr>
        <w:t xml:space="preserve">n either one or all databases to later enable your statement parser to </w:t>
      </w:r>
      <w:r w:rsidR="00A8202F">
        <w:rPr>
          <w:lang w:val="en-US"/>
        </w:rPr>
        <w:t xml:space="preserve">identify and </w:t>
      </w:r>
      <w:r w:rsidR="008009BC">
        <w:rPr>
          <w:lang w:val="en-US"/>
        </w:rPr>
        <w:t xml:space="preserve">locate all the partitions to be </w:t>
      </w:r>
      <w:r w:rsidR="00A8202F">
        <w:rPr>
          <w:lang w:val="en-US"/>
        </w:rPr>
        <w:t>queried to generate the global result of a SELECT statement. The design of the format of these meat data (the catalogue of the FDBS) is part of this exercise and to your discretion.</w:t>
      </w:r>
    </w:p>
    <w:p w14:paraId="0DA7D153" w14:textId="77777777" w:rsidR="00E454A5" w:rsidRDefault="00E454A5" w:rsidP="007D3610">
      <w:pPr>
        <w:jc w:val="both"/>
        <w:rPr>
          <w:lang w:val="en-US"/>
        </w:rPr>
      </w:pPr>
    </w:p>
    <w:p w14:paraId="7A161E43" w14:textId="77777777" w:rsidR="00637A6D" w:rsidRDefault="00E454A5" w:rsidP="007D3610">
      <w:pPr>
        <w:jc w:val="both"/>
        <w:rPr>
          <w:lang w:val="en-US"/>
        </w:rPr>
      </w:pPr>
      <w:r w:rsidRPr="009556A1">
        <w:rPr>
          <w:lang w:val="en-US"/>
        </w:rPr>
        <w:t xml:space="preserve">Evidently, it is not expected that you </w:t>
      </w:r>
      <w:r w:rsidR="009556A1">
        <w:rPr>
          <w:lang w:val="en-US"/>
        </w:rPr>
        <w:t>accomplish</w:t>
      </w:r>
      <w:r w:rsidR="009556A1" w:rsidRPr="009556A1">
        <w:rPr>
          <w:lang w:val="en-US"/>
        </w:rPr>
        <w:t xml:space="preserve"> the above mentioned t</w:t>
      </w:r>
      <w:r w:rsidR="009556A1">
        <w:rPr>
          <w:lang w:val="en-US"/>
        </w:rPr>
        <w:t>asks in a fully general and complete way.</w:t>
      </w:r>
      <w:r w:rsidR="00AA5411" w:rsidRPr="009556A1">
        <w:rPr>
          <w:lang w:val="en-US"/>
        </w:rPr>
        <w:t xml:space="preserve"> </w:t>
      </w:r>
      <w:r w:rsidR="009556A1" w:rsidRPr="009556A1">
        <w:rPr>
          <w:lang w:val="en-US"/>
        </w:rPr>
        <w:t xml:space="preserve">Therefore the minimum required functionality will be specified below as complete </w:t>
      </w:r>
      <w:r w:rsidR="009556A1">
        <w:rPr>
          <w:lang w:val="en-US"/>
        </w:rPr>
        <w:t xml:space="preserve">and </w:t>
      </w:r>
      <w:r w:rsidR="009556A1" w:rsidRPr="009556A1">
        <w:rPr>
          <w:lang w:val="en-US"/>
        </w:rPr>
        <w:t xml:space="preserve">as </w:t>
      </w:r>
      <w:r w:rsidR="009556A1">
        <w:rPr>
          <w:lang w:val="en-US"/>
        </w:rPr>
        <w:t>detailed as possible.</w:t>
      </w:r>
    </w:p>
    <w:p w14:paraId="3D93EAA0" w14:textId="77777777" w:rsidR="009556A1" w:rsidRDefault="009556A1" w:rsidP="007D3610">
      <w:pPr>
        <w:jc w:val="both"/>
        <w:rPr>
          <w:lang w:val="en-US"/>
        </w:rPr>
      </w:pPr>
    </w:p>
    <w:p w14:paraId="6E9CC062" w14:textId="77777777" w:rsidR="009556A1" w:rsidRPr="009556A1" w:rsidRDefault="009556A1" w:rsidP="007D3610">
      <w:pPr>
        <w:jc w:val="both"/>
        <w:rPr>
          <w:lang w:val="en-US"/>
        </w:rPr>
      </w:pPr>
    </w:p>
    <w:p w14:paraId="0E8D5BA7" w14:textId="77777777" w:rsidR="00E85036" w:rsidRDefault="00105C24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40E06701" wp14:editId="7BDC740A">
                <wp:extent cx="5943600" cy="3581400"/>
                <wp:effectExtent l="0" t="0" r="4445" b="3810"/>
                <wp:docPr id="29" name="Zeichenbereich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93700" y="1338800"/>
                            <a:ext cx="3354000" cy="8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900F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FDBS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100" y="609300"/>
                            <a:ext cx="914600" cy="53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CD009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next</w:t>
                              </w:r>
                              <w:proofErr w:type="spellEnd"/>
                            </w:p>
                            <w:p w14:paraId="60D59DF1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getInt</w:t>
                              </w:r>
                              <w:proofErr w:type="spellEnd"/>
                            </w:p>
                            <w:p w14:paraId="7E191AFC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00" y="609300"/>
                            <a:ext cx="913900" cy="53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086A6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executeQuery</w:t>
                              </w:r>
                              <w:proofErr w:type="spellEnd"/>
                            </w:p>
                            <w:p w14:paraId="6A3A7567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executeUpdate</w:t>
                              </w:r>
                              <w:proofErr w:type="spellEnd"/>
                            </w:p>
                            <w:p w14:paraId="5FB6EE39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6500" y="2514400"/>
                            <a:ext cx="914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0A03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1</w:t>
                              </w:r>
                            </w:p>
                            <w:p w14:paraId="7E3F2037" w14:textId="77777777" w:rsidR="003615A6" w:rsidRDefault="003615A6" w:rsidP="00CB319A"/>
                            <w:p w14:paraId="56C3CDB3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(oralv8a)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85800" y="2514400"/>
                            <a:ext cx="9138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792B3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2</w:t>
                              </w:r>
                            </w:p>
                            <w:p w14:paraId="7B03C7CC" w14:textId="77777777" w:rsidR="003615A6" w:rsidRDefault="003615A6" w:rsidP="00CB319A"/>
                            <w:p w14:paraId="5B14D72B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(oralv9a)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05000" y="2514400"/>
                            <a:ext cx="913900" cy="91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F558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3</w:t>
                              </w:r>
                            </w:p>
                            <w:p w14:paraId="7340C76C" w14:textId="77777777" w:rsidR="003615A6" w:rsidRDefault="003615A6" w:rsidP="00CB319A"/>
                            <w:p w14:paraId="172F80F5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(oralv10a)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37800" y="2286400"/>
                            <a:ext cx="4115200" cy="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28900" y="2210100"/>
                            <a:ext cx="610000" cy="27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41B0B" w14:textId="77777777" w:rsidR="003615A6" w:rsidRDefault="003615A6" w:rsidP="00CB319A">
                              <w:r>
                                <w:t>JDBC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37800" y="1066900"/>
                            <a:ext cx="41152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99800" y="152500"/>
                            <a:ext cx="2362600" cy="45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C25A4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 xml:space="preserve">Java </w:t>
                              </w:r>
                              <w:proofErr w:type="spellStart"/>
                              <w:r>
                                <w:t>application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program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90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200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7337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685600"/>
                            <a:ext cx="914600" cy="2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AD082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85036">
                                <w:rPr>
                                  <w:sz w:val="16"/>
                                  <w:szCs w:val="16"/>
                                </w:rPr>
                                <w:t>getConnection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28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05700" y="914400"/>
                            <a:ext cx="609200" cy="27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D3802" w14:textId="77777777" w:rsidR="003615A6" w:rsidRDefault="003615A6" w:rsidP="00CB319A">
                              <w:r>
                                <w:t>FJDBC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828400" y="1219500"/>
                            <a:ext cx="0" cy="45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3800" y="1676200"/>
                            <a:ext cx="3046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28400" y="1676200"/>
                            <a:ext cx="6860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905200" y="1676200"/>
                            <a:ext cx="19812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219500"/>
                            <a:ext cx="0" cy="30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523700"/>
                            <a:ext cx="0" cy="99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523700"/>
                            <a:ext cx="1447900" cy="99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733700" y="1219500"/>
                            <a:ext cx="0" cy="685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500" y="1905100"/>
                            <a:ext cx="1981200" cy="609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219500"/>
                            <a:ext cx="0" cy="30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E06701" id="Zeichenbereich 3" o:spid="_x0000_s1026" editas="canvas" style="width:468pt;height:282pt;mso-position-horizontal-relative:char;mso-position-vertical-relative:line" coordsize="59436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5814;visibility:visible;mso-wrap-style:square">
                  <v:fill o:detectmouseclick="t"/>
                  <v:path o:connecttype="none"/>
                </v:shape>
                <v:rect id="Rectangle 10" o:spid="_x0000_s1028" style="position:absolute;left:10937;top:13388;width:33540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14:paraId="1B8900F6" w14:textId="77777777" w:rsidR="003615A6" w:rsidRDefault="003615A6" w:rsidP="00CB319A">
                        <w:pPr>
                          <w:jc w:val="center"/>
                        </w:pPr>
                        <w:r>
                          <w:t>FDBS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27431;top:6093;width:9146;height:5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14:paraId="1F4CD009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next</w:t>
                        </w:r>
                      </w:p>
                      <w:p w14:paraId="60D59DF1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getInt</w:t>
                        </w:r>
                      </w:p>
                      <w:p w14:paraId="7E191AFC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etc.</w:t>
                        </w:r>
                      </w:p>
                    </w:txbxContent>
                  </v:textbox>
                </v:shape>
                <v:shape id="Text Box 18" o:spid="_x0000_s1030" type="#_x0000_t202" style="position:absolute;left:18284;top:6093;width:9139;height:5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14:paraId="770086A6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executeQuery</w:t>
                        </w:r>
                      </w:p>
                      <w:p w14:paraId="6A3A7567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executeUpdate</w:t>
                        </w:r>
                      </w:p>
                      <w:p w14:paraId="5FB6EE39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etc.</w:t>
                        </w:r>
                      </w:p>
                    </w:txbxContent>
                  </v:textbox>
                </v:shape>
                <v:rect id="Rectangle 4" o:spid="_x0000_s1031" style="position:absolute;left:10665;top:25144;width:914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14:paraId="64F0A036" w14:textId="77777777" w:rsidR="003615A6" w:rsidRDefault="003615A6" w:rsidP="00CB319A">
                        <w:pPr>
                          <w:jc w:val="center"/>
                        </w:pPr>
                        <w:r>
                          <w:t>CDBS 1</w:t>
                        </w:r>
                      </w:p>
                      <w:p w14:paraId="7E3F2037" w14:textId="77777777" w:rsidR="003615A6" w:rsidRDefault="003615A6" w:rsidP="00CB319A"/>
                      <w:p w14:paraId="56C3CDB3" w14:textId="77777777" w:rsidR="003615A6" w:rsidRDefault="003615A6" w:rsidP="00CB319A">
                        <w:pPr>
                          <w:jc w:val="center"/>
                        </w:pPr>
                        <w:r>
                          <w:t>(oralv8a)</w:t>
                        </w:r>
                      </w:p>
                    </w:txbxContent>
                  </v:textbox>
                </v:rect>
                <v:rect id="Rectangle 5" o:spid="_x0000_s1032" style="position:absolute;left:22858;top:25144;width:913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14:paraId="7C3792B3" w14:textId="77777777" w:rsidR="003615A6" w:rsidRDefault="003615A6" w:rsidP="00CB319A">
                        <w:pPr>
                          <w:jc w:val="center"/>
                        </w:pPr>
                        <w:r>
                          <w:t>CDBS 2</w:t>
                        </w:r>
                      </w:p>
                      <w:p w14:paraId="7B03C7CC" w14:textId="77777777" w:rsidR="003615A6" w:rsidRDefault="003615A6" w:rsidP="00CB319A"/>
                      <w:p w14:paraId="5B14D72B" w14:textId="77777777" w:rsidR="003615A6" w:rsidRDefault="003615A6" w:rsidP="00CB319A">
                        <w:pPr>
                          <w:jc w:val="center"/>
                        </w:pPr>
                        <w:r>
                          <w:t>(oralv9a)</w:t>
                        </w:r>
                      </w:p>
                    </w:txbxContent>
                  </v:textbox>
                </v:rect>
                <v:rect id="Rectangle 6" o:spid="_x0000_s1033" style="position:absolute;left:35050;top:25144;width:9139;height:9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14:paraId="1CBF5586" w14:textId="77777777" w:rsidR="003615A6" w:rsidRDefault="003615A6" w:rsidP="00CB319A">
                        <w:pPr>
                          <w:jc w:val="center"/>
                        </w:pPr>
                        <w:r>
                          <w:t>CDBS 3</w:t>
                        </w:r>
                      </w:p>
                      <w:p w14:paraId="7340C76C" w14:textId="77777777" w:rsidR="003615A6" w:rsidRDefault="003615A6" w:rsidP="00CB319A"/>
                      <w:p w14:paraId="172F80F5" w14:textId="77777777" w:rsidR="003615A6" w:rsidRDefault="003615A6" w:rsidP="00CB319A">
                        <w:pPr>
                          <w:jc w:val="center"/>
                        </w:pPr>
                        <w:r>
                          <w:t>(oralv10a)</w:t>
                        </w:r>
                      </w:p>
                    </w:txbxContent>
                  </v:textbox>
                </v:rect>
                <v:line id="Line 8" o:spid="_x0000_s1034" style="position:absolute;visibility:visible;mso-wrap-style:square" from="8378,22864" to="49530,2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shape id="Text Box 9" o:spid="_x0000_s1035" type="#_x0000_t202" style="position:absolute;left:50289;top:22101;width:6100;height:2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1B041B0B" w14:textId="77777777" w:rsidR="003615A6" w:rsidRDefault="003615A6" w:rsidP="00CB319A">
                        <w:r>
                          <w:t>JDBC</w:t>
                        </w:r>
                      </w:p>
                    </w:txbxContent>
                  </v:textbox>
                </v:shape>
                <v:line id="Line 11" o:spid="_x0000_s1036" style="position:absolute;visibility:visible;mso-wrap-style:square" from="8378,10669" to="49530,10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rect id="Rectangle 12" o:spid="_x0000_s1037" style="position:absolute;left:15998;top:1525;width:23626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14:paraId="759C25A4" w14:textId="77777777" w:rsidR="003615A6" w:rsidRDefault="003615A6" w:rsidP="00CB319A">
                        <w:pPr>
                          <w:jc w:val="center"/>
                        </w:pPr>
                        <w:r>
                          <w:t>Java application program</w:t>
                        </w:r>
                      </w:p>
                    </w:txbxContent>
                  </v:textbox>
                </v:rect>
                <v:line id="Line 14" o:spid="_x0000_s1038" style="position:absolute;visibility:visible;mso-wrap-style:square" from="25904,6093" to="25904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5" o:spid="_x0000_s1039" style="position:absolute;visibility:visible;mso-wrap-style:square" from="32004,6093" to="32004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6" o:spid="_x0000_s1040" style="position:absolute;visibility:visible;mso-wrap-style:square" from="37337,6093" to="37337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shape id="Text Box 17" o:spid="_x0000_s1041" type="#_x0000_t202" style="position:absolute;left:9906;top:6856;width:914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14:paraId="43FAD082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 w:rsidRPr="00E85036">
                          <w:rPr>
                            <w:sz w:val="16"/>
                            <w:szCs w:val="16"/>
                          </w:rPr>
                          <w:t>getConnection</w:t>
                        </w:r>
                      </w:p>
                    </w:txbxContent>
                  </v:textbox>
                </v:shape>
                <v:line id="Line 13" o:spid="_x0000_s1042" style="position:absolute;visibility:visible;mso-wrap-style:square" from="18284,6093" to="18284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Text Box 20" o:spid="_x0000_s1043" type="#_x0000_t202" style="position:absolute;left:51057;top:9144;width:6092;height:2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14:paraId="7F1D3802" w14:textId="77777777" w:rsidR="003615A6" w:rsidRDefault="003615A6" w:rsidP="00CB319A">
                        <w:r>
                          <w:t>FJDBC</w:t>
                        </w:r>
                      </w:p>
                    </w:txbxContent>
                  </v:textbox>
                </v:shape>
                <v:line id="Line 22" o:spid="_x0000_s1044" style="position:absolute;visibility:visible;mso-wrap-style:square" from="18284,12195" to="18284,1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tRMMAAADbAAAADwAAAGRycy9kb3ducmV2LnhtbESPQYvCMBCF78L+hzALe9NUD6Jdo4gg&#10;eNAVrex5aMa22kxqEmv3328EwdsM78373swWnalFS85XlhUMBwkI4tzqigsFp2zdn4DwAVljbZkU&#10;/JGHxfyjN8NU2wcfqD2GQsQQ9ikqKENoUil9XpJBP7ANcdTO1hkMcXWF1A4fMdzUcpQkY2mw4kgo&#10;saFVSfn1eDeRmxdbd/u9XLvNebdd37id/mR7pb4+u+U3iEBdeJtf1xsd60/h+Usc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LUTDAAAA2wAAAA8AAAAAAAAAAAAA&#10;AAAAoQIAAGRycy9kb3ducmV2LnhtbFBLBQYAAAAABAAEAPkAAACRAwAAAAA=&#10;">
                  <v:stroke dashstyle="dash"/>
                </v:line>
                <v:line id="Line 23" o:spid="_x0000_s1045" style="position:absolute;flip:x;visibility:visible;mso-wrap-style:square" from="15238,16762" to="1828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DkHMQAAADbAAAADwAAAGRycy9kb3ducmV2LnhtbESPTWvDMAyG74P9B6PBbqvTwEbJ6pQx&#10;GOxQOpr2sKOIlY82lkPstO6/nw6DHsWr99Gj9Sa5QV1oCr1nA8tFBoq49rbn1sDx8PWyAhUissXB&#10;Mxm4UYBN+fiwxsL6K+/pUsVWCYRDgQa6GMdC61B35DAs/EgsWeMnh1HGqdV2wqvA3aDzLHvTDnuW&#10;Cx2O9NlRfa5mJxqv83BIy3mb429q935XNT+nmzHPT+njHVSkFO/L/+1vayAXe/lFAK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OQcxAAAANsAAAAPAAAAAAAAAAAA&#10;AAAAAKECAABkcnMvZG93bnJldi54bWxQSwUGAAAAAAQABAD5AAAAkgMAAAAA&#10;">
                  <v:stroke dashstyle="dash" endarrow="block"/>
                </v:line>
                <v:line id="Line 24" o:spid="_x0000_s1046" style="position:absolute;visibility:visible;mso-wrap-style:square" from="18284,16762" to="2514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yScUAAADbAAAADwAAAGRycy9kb3ducmV2LnhtbESPT2vCQBTE7wW/w/IKvekmKdQaXUWF&#10;QortoVY8P7LPJDT7NmQ3f+qndwtCj8PM/IZZbUZTi55aV1lWEM8iEMS51RUXCk7fb9NXEM4ja6wt&#10;k4JfcrBZTx5WmGo78Bf1R1+IAGGXooLS+yaV0uUlGXQz2xAH72Jbgz7ItpC6xSHATS2TKHqRBisO&#10;CyU2tC8p/zl2RsGh89f56fyMH/GueM8Piww/55lST4/jdgnC0+j/w/d2phUkMfx9CT9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yScUAAADbAAAADwAAAAAAAAAA&#10;AAAAAAChAgAAZHJzL2Rvd25yZXYueG1sUEsFBgAAAAAEAAQA+QAAAJMDAAAAAA==&#10;">
                  <v:stroke dashstyle="dash" endarrow="block"/>
                </v:line>
                <v:line id="Line 25" o:spid="_x0000_s1047" style="position:absolute;visibility:visible;mso-wrap-style:square" from="19052,16762" to="3886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isPsUAAADbAAAADwAAAGRycy9kb3ducmV2LnhtbESPQWvCQBSE7wX/w/IKvenGFJoaXUWF&#10;QkraQ614fmSfSWj2bciuSeqvdwtCj8PMfMOsNqNpRE+dqy0rmM8iEMSF1TWXCo7fb9NXEM4ja2ws&#10;k4JfcrBZTx5WmGo78Bf1B1+KAGGXooLK+zaV0hUVGXQz2xIH72w7gz7IrpS6wyHATSPjKHqRBmsO&#10;CxW2tK+o+DlcjIL84q/J8fSMH/Nd+V7kiww/k0ypp8dxuwThafT/4Xs70wriGP6+hB8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isPsUAAADbAAAADwAAAAAAAAAA&#10;AAAAAAChAgAAZHJzL2Rvd25yZXYueG1sUEsFBgAAAAAEAAQA+QAAAJMDAAAAAA==&#10;">
                  <v:stroke dashstyle="dash" endarrow="block"/>
                </v:line>
                <v:line id="Line 26" o:spid="_x0000_s1048" style="position:absolute;visibility:visible;mso-wrap-style:square" from="25904,12195" to="25904,1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QE8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dATxAAAANsAAAAPAAAAAAAAAAAA&#10;AAAAAKECAABkcnMvZG93bnJldi54bWxQSwUGAAAAAAQABAD5AAAAkgMAAAAA&#10;">
                  <v:stroke dashstyle="dash"/>
                </v:line>
                <v:line id="Line 27" o:spid="_x0000_s1049" style="position:absolute;visibility:visible;mso-wrap-style:square" from="25904,15237" to="2590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2R0cQAAADbAAAADwAAAGRycy9kb3ducmV2LnhtbESPT4vCMBTE7wt+h/AEb2uqLqtWo6gg&#10;VNSDf/D8aJ5tsXkpTdSun36zsOBxmJnfMNN5Y0rxoNoVlhX0uhEI4tTqgjMF59P6cwTCeWSNpWVS&#10;8EMO5rPWxxRjbZ98oMfRZyJA2MWoIPe+iqV0aU4GXddWxMG72tqgD7LOpK7xGeCmlP0o+pYGCw4L&#10;OVa0yim9He9GwfbuX8PzZYC73jLbpNtxgvtholSn3SwmIDw1/h3+bydaQf8L/r6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ZHRxAAAANsAAAAPAAAAAAAAAAAA&#10;AAAAAKECAABkcnMvZG93bnJldi54bWxQSwUGAAAAAAQABAD5AAAAkgMAAAAA&#10;">
                  <v:stroke dashstyle="dash" endarrow="block"/>
                </v:line>
                <v:line id="Line 28" o:spid="_x0000_s1050" style="position:absolute;visibility:visible;mso-wrap-style:square" from="25904,15237" to="40383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E0SsQAAADbAAAADwAAAGRycy9kb3ducmV2LnhtbESPT4vCMBTE7wt+h/AEb2uqsqtWo6gg&#10;VNSDf/D8aJ5tsXkpTdSun36zsOBxmJnfMNN5Y0rxoNoVlhX0uhEI4tTqgjMF59P6cwTCeWSNpWVS&#10;8EMO5rPWxxRjbZ98oMfRZyJA2MWoIPe+iqV0aU4GXddWxMG72tqgD7LOpK7xGeCmlP0o+pYGCw4L&#10;OVa0yim9He9GwfbuX8PzZYC73jLbpNtxgvtholSn3SwmIDw1/h3+bydaQf8L/r6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sTRKxAAAANsAAAAPAAAAAAAAAAAA&#10;AAAAAKECAABkcnMvZG93bnJldi54bWxQSwUGAAAAAAQABAD5AAAAkgMAAAAA&#10;">
                  <v:stroke dashstyle="dash" endarrow="block"/>
                </v:line>
                <v:line id="Line 29" o:spid="_x0000_s1051" style="position:absolute;visibility:visible;mso-wrap-style:square" from="37337,12195" to="37337,1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zi8IAAADbAAAADwAAAGRycy9kb3ducmV2LnhtbESPzYrCMBSF98K8Q7gD7jQdF6Ido4gg&#10;uNARrbi+NNe2Y3NTk0ztvL0RBJeH8/NxZovO1KIl5yvLCr6GCQji3OqKCwWnbD2YgPABWWNtmRT8&#10;k4fF/KM3w1TbOx+oPYZCxBH2KSooQ2hSKX1ekkE/tA1x9C7WGQxRukJqh/c4bmo5SpKxNFhxJJTY&#10;0Kqk/Hr8M5GbF1t3O/9eu81lt13fuJ3+ZHul+p/d8htEoC68w6/2RisYjeH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Zzi8IAAADbAAAADwAAAAAAAAAAAAAA&#10;AAChAgAAZHJzL2Rvd25yZXYueG1sUEsFBgAAAAAEAAQA+QAAAJADAAAAAA==&#10;">
                  <v:stroke dashstyle="dash"/>
                </v:line>
                <v:line id="Line 31" o:spid="_x0000_s1052" style="position:absolute;flip:x;visibility:visible;mso-wrap-style:square" from="17525,19051" to="37337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l8aMMAAADbAAAADwAAAGRycy9kb3ducmV2LnhtbESPQYvCMBCF7wv+hzCCtzW14CrVKCII&#10;e1h2sXrwODRjW20mpUk1/vuNIHh8vHnfm7dcB9OIG3WutqxgMk5AEBdW11wqOB52n3MQziNrbCyT&#10;ggc5WK8GH0vMtL3znm65L0WEsMtQQeV9m0npiooMurFtiaN3tp1BH2VXSt3hPcJNI9Mk+ZIGa44N&#10;Fba0rai45r2Jb0z75hAm/U+Kp1Du7W9+/rs8lBoNw2YBwlPw7+NX+lsrSGfw3BIB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pfGjDAAAA2wAAAA8AAAAAAAAAAAAA&#10;AAAAoQIAAGRycy9kb3ducmV2LnhtbFBLBQYAAAAABAAEAPkAAACRAwAAAAA=&#10;">
                  <v:stroke dashstyle="dash" endarrow="block"/>
                </v:line>
                <v:line id="Line 32" o:spid="_x0000_s1053" style="position:absolute;visibility:visible;mso-wrap-style:square" from="32004,12195" to="32004,1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CYs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Gyh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FQmLAAAAA2wAAAA8AAAAAAAAAAAAAAAAA&#10;oQIAAGRycy9kb3ducmV2LnhtbFBLBQYAAAAABAAEAPkAAACOAwAAAAA=&#10;">
                  <v:stroke dashstyle="dash"/>
                </v:line>
                <w10:anchorlock/>
              </v:group>
            </w:pict>
          </mc:Fallback>
        </mc:AlternateContent>
      </w:r>
    </w:p>
    <w:p w14:paraId="6001C672" w14:textId="77777777" w:rsidR="00E85036" w:rsidRDefault="00E85036">
      <w:pPr>
        <w:jc w:val="both"/>
      </w:pPr>
    </w:p>
    <w:p w14:paraId="3F26E6C5" w14:textId="77777777" w:rsidR="00814A40" w:rsidRPr="009556A1" w:rsidRDefault="009556A1" w:rsidP="00814A40">
      <w:pPr>
        <w:rPr>
          <w:b/>
          <w:sz w:val="22"/>
          <w:szCs w:val="22"/>
          <w:lang w:val="en-US"/>
        </w:rPr>
      </w:pPr>
      <w:r w:rsidRPr="009556A1">
        <w:rPr>
          <w:b/>
          <w:sz w:val="22"/>
          <w:szCs w:val="22"/>
          <w:u w:val="single"/>
          <w:lang w:val="en-US"/>
        </w:rPr>
        <w:t>The</w:t>
      </w:r>
      <w:r w:rsidR="00814A40" w:rsidRPr="009556A1">
        <w:rPr>
          <w:b/>
          <w:sz w:val="22"/>
          <w:szCs w:val="22"/>
          <w:u w:val="single"/>
          <w:lang w:val="en-US"/>
        </w:rPr>
        <w:t xml:space="preserve"> </w:t>
      </w:r>
      <w:proofErr w:type="gramStart"/>
      <w:r w:rsidR="00814A40" w:rsidRPr="009556A1">
        <w:rPr>
          <w:b/>
          <w:sz w:val="22"/>
          <w:szCs w:val="22"/>
          <w:u w:val="single"/>
          <w:lang w:val="en-US"/>
        </w:rPr>
        <w:t>FJDBC</w:t>
      </w:r>
      <w:r w:rsidRPr="009556A1">
        <w:rPr>
          <w:b/>
          <w:sz w:val="22"/>
          <w:szCs w:val="22"/>
          <w:u w:val="single"/>
          <w:lang w:val="en-US"/>
        </w:rPr>
        <w:t xml:space="preserve">  interface</w:t>
      </w:r>
      <w:proofErr w:type="gramEnd"/>
      <w:r w:rsidR="00814A40" w:rsidRPr="009556A1">
        <w:rPr>
          <w:b/>
          <w:sz w:val="22"/>
          <w:szCs w:val="22"/>
          <w:lang w:val="en-US"/>
        </w:rPr>
        <w:t xml:space="preserve"> : </w:t>
      </w:r>
      <w:r w:rsidR="000B437E">
        <w:rPr>
          <w:b/>
          <w:sz w:val="22"/>
          <w:szCs w:val="22"/>
          <w:lang w:val="en-US"/>
        </w:rPr>
        <w:t>O</w:t>
      </w:r>
      <w:r w:rsidRPr="009556A1">
        <w:rPr>
          <w:b/>
          <w:sz w:val="22"/>
          <w:szCs w:val="22"/>
          <w:lang w:val="en-US"/>
        </w:rPr>
        <w:t>verview of classes and</w:t>
      </w:r>
      <w:r>
        <w:rPr>
          <w:b/>
          <w:sz w:val="22"/>
          <w:szCs w:val="22"/>
          <w:lang w:val="en-US"/>
        </w:rPr>
        <w:t xml:space="preserve"> methods</w:t>
      </w:r>
    </w:p>
    <w:p w14:paraId="526FE7DC" w14:textId="77777777" w:rsidR="00814A40" w:rsidRPr="009556A1" w:rsidRDefault="00814A40" w:rsidP="00814A40">
      <w:pPr>
        <w:jc w:val="both"/>
        <w:rPr>
          <w:lang w:val="en-US"/>
        </w:rPr>
      </w:pPr>
    </w:p>
    <w:p w14:paraId="2A1ECA06" w14:textId="27396CE8" w:rsidR="008023E6" w:rsidRPr="00013A37" w:rsidRDefault="009E31AF" w:rsidP="00814A40">
      <w:pPr>
        <w:jc w:val="both"/>
        <w:rPr>
          <w:lang w:val="en-US"/>
        </w:rPr>
      </w:pPr>
      <w:r w:rsidRPr="009E31AF">
        <w:rPr>
          <w:lang w:val="en-US"/>
        </w:rPr>
        <w:t xml:space="preserve">Lacking a better designation I have </w:t>
      </w:r>
      <w:r>
        <w:rPr>
          <w:lang w:val="en-US"/>
        </w:rPr>
        <w:t xml:space="preserve">given </w:t>
      </w:r>
      <w:r w:rsidRPr="009E31AF">
        <w:rPr>
          <w:lang w:val="en-US"/>
        </w:rPr>
        <w:t xml:space="preserve">the interface </w:t>
      </w:r>
      <w:r>
        <w:rPr>
          <w:lang w:val="en-US"/>
        </w:rPr>
        <w:t xml:space="preserve">between an application program and </w:t>
      </w:r>
      <w:r w:rsidRPr="009E31AF">
        <w:rPr>
          <w:lang w:val="en-US"/>
        </w:rPr>
        <w:t>the</w:t>
      </w:r>
      <w:r w:rsidR="00814A40" w:rsidRPr="009E31AF">
        <w:rPr>
          <w:lang w:val="en-US"/>
        </w:rPr>
        <w:t xml:space="preserve"> FDBS </w:t>
      </w:r>
      <w:r>
        <w:rPr>
          <w:lang w:val="en-US"/>
        </w:rPr>
        <w:t>the name FJDBC</w:t>
      </w:r>
      <w:r w:rsidR="00B81934">
        <w:rPr>
          <w:lang w:val="en-US"/>
        </w:rPr>
        <w:t xml:space="preserve"> referring </w:t>
      </w:r>
      <w:r w:rsidRPr="009E31AF">
        <w:rPr>
          <w:lang w:val="en-US"/>
        </w:rPr>
        <w:t>to the</w:t>
      </w:r>
      <w:r w:rsidR="00814A40" w:rsidRPr="009E31AF">
        <w:rPr>
          <w:lang w:val="en-US"/>
        </w:rPr>
        <w:t xml:space="preserve"> </w:t>
      </w:r>
      <w:proofErr w:type="spellStart"/>
      <w:r>
        <w:rPr>
          <w:lang w:val="en-US"/>
        </w:rPr>
        <w:t>well known</w:t>
      </w:r>
      <w:proofErr w:type="spellEnd"/>
      <w:r>
        <w:rPr>
          <w:lang w:val="en-US"/>
        </w:rPr>
        <w:t xml:space="preserve">, open </w:t>
      </w:r>
      <w:r w:rsidR="00814A40" w:rsidRPr="009E31AF">
        <w:rPr>
          <w:lang w:val="en-US"/>
        </w:rPr>
        <w:t>Java</w:t>
      </w:r>
      <w:r>
        <w:rPr>
          <w:lang w:val="en-US"/>
        </w:rPr>
        <w:t xml:space="preserve"> interface to a</w:t>
      </w:r>
      <w:r w:rsidR="00814A40" w:rsidRPr="009E31AF">
        <w:rPr>
          <w:lang w:val="en-US"/>
        </w:rPr>
        <w:t xml:space="preserve"> </w:t>
      </w:r>
      <w:r>
        <w:rPr>
          <w:lang w:val="en-US"/>
        </w:rPr>
        <w:t>C</w:t>
      </w:r>
      <w:r w:rsidR="00814A40" w:rsidRPr="009E31AF">
        <w:rPr>
          <w:lang w:val="en-US"/>
        </w:rPr>
        <w:t xml:space="preserve">DBS </w:t>
      </w:r>
      <w:r w:rsidR="00B81934">
        <w:rPr>
          <w:lang w:val="en-US"/>
        </w:rPr>
        <w:t>(JDBC)</w:t>
      </w:r>
      <w:r w:rsidR="00814A40" w:rsidRPr="009E31AF">
        <w:rPr>
          <w:lang w:val="en-US"/>
        </w:rPr>
        <w:t xml:space="preserve">. </w:t>
      </w:r>
      <w:r w:rsidR="00814A40" w:rsidRPr="00DE098A">
        <w:rPr>
          <w:lang w:val="en-US"/>
        </w:rPr>
        <w:t xml:space="preserve">FJDBC </w:t>
      </w:r>
      <w:r w:rsidR="006242E6" w:rsidRPr="00DE098A">
        <w:rPr>
          <w:lang w:val="en-US"/>
        </w:rPr>
        <w:t xml:space="preserve">should provide a subset of the </w:t>
      </w:r>
      <w:r w:rsidR="006242E6">
        <w:rPr>
          <w:lang w:val="en-US"/>
        </w:rPr>
        <w:t xml:space="preserve">JDBC </w:t>
      </w:r>
      <w:r w:rsidR="006242E6" w:rsidRPr="00DE098A">
        <w:rPr>
          <w:lang w:val="en-US"/>
        </w:rPr>
        <w:t xml:space="preserve">functionality </w:t>
      </w:r>
      <w:r w:rsidR="006242E6">
        <w:rPr>
          <w:lang w:val="en-US"/>
        </w:rPr>
        <w:t xml:space="preserve">for a federative database environment. </w:t>
      </w:r>
      <w:r w:rsidR="00013A37" w:rsidRPr="00DE098A">
        <w:rPr>
          <w:lang w:val="en-US"/>
        </w:rPr>
        <w:t>Whenever</w:t>
      </w:r>
      <w:r w:rsidR="00814A40" w:rsidRPr="00DE098A">
        <w:rPr>
          <w:lang w:val="en-US"/>
        </w:rPr>
        <w:t xml:space="preserve"> </w:t>
      </w:r>
      <w:r w:rsidRPr="00DE098A">
        <w:rPr>
          <w:lang w:val="en-US"/>
        </w:rPr>
        <w:t>possible</w:t>
      </w:r>
      <w:r w:rsidR="00814A40" w:rsidRPr="00DE098A">
        <w:rPr>
          <w:lang w:val="en-US"/>
        </w:rPr>
        <w:t xml:space="preserve"> </w:t>
      </w:r>
      <w:r w:rsidRPr="00DE098A">
        <w:rPr>
          <w:lang w:val="en-US"/>
        </w:rPr>
        <w:t>the FJDBC method</w:t>
      </w:r>
      <w:r w:rsidR="00013A37" w:rsidRPr="00DE098A">
        <w:rPr>
          <w:lang w:val="en-US"/>
        </w:rPr>
        <w:t>s</w:t>
      </w:r>
      <w:r w:rsidRPr="00DE098A">
        <w:rPr>
          <w:lang w:val="en-US"/>
        </w:rPr>
        <w:t xml:space="preserve"> (calls) are simplified versions of</w:t>
      </w:r>
      <w:r w:rsidR="008C7B2B" w:rsidRPr="00DE098A">
        <w:rPr>
          <w:lang w:val="en-US"/>
        </w:rPr>
        <w:t xml:space="preserve"> t</w:t>
      </w:r>
      <w:r w:rsidRPr="00DE098A">
        <w:rPr>
          <w:lang w:val="en-US"/>
        </w:rPr>
        <w:t xml:space="preserve">he corresponding </w:t>
      </w:r>
      <w:r w:rsidR="00B0518F" w:rsidRPr="00DE098A">
        <w:rPr>
          <w:lang w:val="en-US"/>
        </w:rPr>
        <w:t xml:space="preserve">JDBC </w:t>
      </w:r>
      <w:r w:rsidR="008C7B2B" w:rsidRPr="00DE098A">
        <w:rPr>
          <w:lang w:val="en-US"/>
        </w:rPr>
        <w:t xml:space="preserve">methods. </w:t>
      </w:r>
      <w:r w:rsidR="00814A40" w:rsidRPr="00DE098A">
        <w:rPr>
          <w:lang w:val="en-US"/>
        </w:rPr>
        <w:t xml:space="preserve"> </w:t>
      </w:r>
      <w:r w:rsidR="00013A37" w:rsidRPr="00013A37">
        <w:rPr>
          <w:lang w:val="en-US"/>
        </w:rPr>
        <w:t xml:space="preserve">A certain amount of </w:t>
      </w:r>
      <w:r w:rsidR="00814A40" w:rsidRPr="00013A37">
        <w:rPr>
          <w:lang w:val="en-US"/>
        </w:rPr>
        <w:t>JDBC</w:t>
      </w:r>
      <w:r w:rsidR="00013A37" w:rsidRPr="00013A37">
        <w:rPr>
          <w:lang w:val="en-US"/>
        </w:rPr>
        <w:t xml:space="preserve"> functionality</w:t>
      </w:r>
      <w:r w:rsidR="00814A40" w:rsidRPr="00013A37">
        <w:rPr>
          <w:lang w:val="en-US"/>
        </w:rPr>
        <w:t xml:space="preserve"> </w:t>
      </w:r>
      <w:r w:rsidR="00013A37" w:rsidRPr="00013A37">
        <w:rPr>
          <w:lang w:val="en-US"/>
        </w:rPr>
        <w:t>and correspondi</w:t>
      </w:r>
      <w:r w:rsidR="00013A37">
        <w:rPr>
          <w:lang w:val="en-US"/>
        </w:rPr>
        <w:t>n</w:t>
      </w:r>
      <w:r w:rsidR="00013A37" w:rsidRPr="00013A37">
        <w:rPr>
          <w:lang w:val="en-US"/>
        </w:rPr>
        <w:t>g</w:t>
      </w:r>
      <w:r w:rsidR="00B0518F" w:rsidRPr="00013A37">
        <w:rPr>
          <w:lang w:val="en-US"/>
        </w:rPr>
        <w:t xml:space="preserve"> </w:t>
      </w:r>
      <w:r w:rsidR="00013A37" w:rsidRPr="00013A37">
        <w:rPr>
          <w:lang w:val="en-US"/>
        </w:rPr>
        <w:t>m</w:t>
      </w:r>
      <w:r w:rsidR="00B0518F" w:rsidRPr="00013A37">
        <w:rPr>
          <w:lang w:val="en-US"/>
        </w:rPr>
        <w:t>ethod</w:t>
      </w:r>
      <w:r w:rsidR="00013A37">
        <w:rPr>
          <w:lang w:val="en-US"/>
        </w:rPr>
        <w:t>s</w:t>
      </w:r>
      <w:r w:rsidR="00B0518F" w:rsidRPr="00013A37">
        <w:rPr>
          <w:lang w:val="en-US"/>
        </w:rPr>
        <w:t xml:space="preserve"> </w:t>
      </w:r>
      <w:r w:rsidR="00013A37">
        <w:rPr>
          <w:lang w:val="en-US"/>
        </w:rPr>
        <w:t>have been</w:t>
      </w:r>
      <w:r w:rsidR="00B0518F" w:rsidRPr="00013A37">
        <w:rPr>
          <w:lang w:val="en-US"/>
        </w:rPr>
        <w:t xml:space="preserve"> </w:t>
      </w:r>
      <w:r w:rsidR="00013A37">
        <w:rPr>
          <w:lang w:val="en-US"/>
        </w:rPr>
        <w:t xml:space="preserve">not been included into </w:t>
      </w:r>
      <w:r w:rsidR="00814A40" w:rsidRPr="00013A37">
        <w:rPr>
          <w:lang w:val="en-US"/>
        </w:rPr>
        <w:t>FJDBC.</w:t>
      </w:r>
    </w:p>
    <w:p w14:paraId="7A391F9E" w14:textId="77777777" w:rsidR="00B0518F" w:rsidRPr="00013A37" w:rsidRDefault="00B0518F" w:rsidP="00814A40">
      <w:pPr>
        <w:jc w:val="both"/>
        <w:rPr>
          <w:lang w:val="en-US"/>
        </w:rPr>
      </w:pPr>
    </w:p>
    <w:p w14:paraId="7C7EEFA0" w14:textId="77777777" w:rsidR="00B0518F" w:rsidRPr="00013A37" w:rsidRDefault="00013A37" w:rsidP="00814A40">
      <w:pPr>
        <w:jc w:val="both"/>
        <w:rPr>
          <w:lang w:val="en-US"/>
        </w:rPr>
      </w:pPr>
      <w:r w:rsidRPr="00013A37">
        <w:rPr>
          <w:lang w:val="en-US"/>
        </w:rPr>
        <w:t>The foll</w:t>
      </w:r>
      <w:r>
        <w:rPr>
          <w:lang w:val="en-US"/>
        </w:rPr>
        <w:t>o</w:t>
      </w:r>
      <w:r w:rsidRPr="00013A37">
        <w:rPr>
          <w:lang w:val="en-US"/>
        </w:rPr>
        <w:t>wing list comprises the names</w:t>
      </w:r>
      <w:r w:rsidR="00B0518F" w:rsidRPr="00013A37">
        <w:rPr>
          <w:lang w:val="en-US"/>
        </w:rPr>
        <w:t xml:space="preserve"> </w:t>
      </w:r>
      <w:r w:rsidRPr="00013A37">
        <w:rPr>
          <w:lang w:val="en-US"/>
        </w:rPr>
        <w:t>of</w:t>
      </w:r>
      <w:r>
        <w:rPr>
          <w:lang w:val="en-US"/>
        </w:rPr>
        <w:t xml:space="preserve"> </w:t>
      </w:r>
      <w:r w:rsidRPr="00013A37">
        <w:rPr>
          <w:lang w:val="en-US"/>
        </w:rPr>
        <w:t>the</w:t>
      </w:r>
      <w:r w:rsidR="00B0518F" w:rsidRPr="00013A37">
        <w:rPr>
          <w:lang w:val="en-US"/>
        </w:rPr>
        <w:t xml:space="preserve"> FJDBC</w:t>
      </w:r>
      <w:r>
        <w:rPr>
          <w:lang w:val="en-US"/>
        </w:rPr>
        <w:t xml:space="preserve"> classes</w:t>
      </w:r>
      <w:r w:rsidR="00B0518F" w:rsidRPr="00013A37">
        <w:rPr>
          <w:lang w:val="en-US"/>
        </w:rPr>
        <w:t xml:space="preserve"> </w:t>
      </w:r>
      <w:r>
        <w:rPr>
          <w:lang w:val="en-US"/>
        </w:rPr>
        <w:t>a</w:t>
      </w:r>
      <w:r w:rsidR="00B0518F" w:rsidRPr="00013A37">
        <w:rPr>
          <w:lang w:val="en-US"/>
        </w:rPr>
        <w:t xml:space="preserve">nd </w:t>
      </w:r>
      <w:r>
        <w:rPr>
          <w:lang w:val="en-US"/>
        </w:rPr>
        <w:t>m</w:t>
      </w:r>
      <w:r w:rsidR="00B0518F" w:rsidRPr="00013A37">
        <w:rPr>
          <w:lang w:val="en-US"/>
        </w:rPr>
        <w:t>ethod</w:t>
      </w:r>
      <w:r>
        <w:rPr>
          <w:lang w:val="en-US"/>
        </w:rPr>
        <w:t>s</w:t>
      </w:r>
      <w:r w:rsidR="00B0518F" w:rsidRPr="00013A37">
        <w:rPr>
          <w:lang w:val="en-US"/>
        </w:rPr>
        <w:t>:</w:t>
      </w:r>
    </w:p>
    <w:p w14:paraId="2CBBB773" w14:textId="77777777" w:rsidR="00814A40" w:rsidRPr="00013A37" w:rsidRDefault="00814A40" w:rsidP="00814A40">
      <w:pPr>
        <w:tabs>
          <w:tab w:val="left" w:pos="0"/>
          <w:tab w:val="left" w:pos="780"/>
        </w:tabs>
        <w:jc w:val="both"/>
        <w:rPr>
          <w:lang w:val="en-US"/>
        </w:rPr>
      </w:pPr>
    </w:p>
    <w:p w14:paraId="38798707" w14:textId="77777777" w:rsidR="00B0518F" w:rsidRPr="009461B4" w:rsidRDefault="00B0518F" w:rsidP="00B0518F">
      <w:pPr>
        <w:pStyle w:val="HTMLVorformatiert"/>
        <w:rPr>
          <w:lang w:val="en-US"/>
        </w:rPr>
      </w:pPr>
      <w:proofErr w:type="spellStart"/>
      <w:r w:rsidRPr="009461B4">
        <w:rPr>
          <w:lang w:val="en-US"/>
        </w:rPr>
        <w:t>FedPseudoDriver</w:t>
      </w:r>
      <w:proofErr w:type="spellEnd"/>
    </w:p>
    <w:p w14:paraId="293DDFA0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spellStart"/>
      <w:proofErr w:type="gramStart"/>
      <w:r w:rsidRPr="009461B4">
        <w:rPr>
          <w:lang w:val="en-US"/>
        </w:rPr>
        <w:t>getConnection</w:t>
      </w:r>
      <w:proofErr w:type="spellEnd"/>
      <w:proofErr w:type="gramEnd"/>
    </w:p>
    <w:p w14:paraId="45B8CCEC" w14:textId="77777777" w:rsidR="00B0518F" w:rsidRPr="009461B4" w:rsidRDefault="00B0518F" w:rsidP="00814A40">
      <w:pPr>
        <w:tabs>
          <w:tab w:val="left" w:pos="0"/>
          <w:tab w:val="left" w:pos="780"/>
        </w:tabs>
        <w:jc w:val="both"/>
        <w:rPr>
          <w:lang w:val="en-US"/>
        </w:rPr>
      </w:pPr>
    </w:p>
    <w:p w14:paraId="5D9A64BB" w14:textId="77777777" w:rsidR="00B0518F" w:rsidRPr="009461B4" w:rsidRDefault="00B0518F" w:rsidP="00B0518F">
      <w:pPr>
        <w:pStyle w:val="HTMLVorformatiert"/>
        <w:rPr>
          <w:lang w:val="en-US"/>
        </w:rPr>
      </w:pPr>
      <w:proofErr w:type="spellStart"/>
      <w:r w:rsidRPr="009461B4">
        <w:rPr>
          <w:lang w:val="en-US"/>
        </w:rPr>
        <w:t>FedConnection</w:t>
      </w:r>
      <w:proofErr w:type="spellEnd"/>
    </w:p>
    <w:p w14:paraId="07174276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b/>
          <w:lang w:val="en-US"/>
        </w:rPr>
        <w:tab/>
      </w:r>
      <w:proofErr w:type="spellStart"/>
      <w:proofErr w:type="gramStart"/>
      <w:r w:rsidRPr="009461B4">
        <w:rPr>
          <w:lang w:val="en-US"/>
        </w:rPr>
        <w:t>setAutoCommit</w:t>
      </w:r>
      <w:proofErr w:type="spellEnd"/>
      <w:proofErr w:type="gramEnd"/>
    </w:p>
    <w:p w14:paraId="225D6B41" w14:textId="77777777" w:rsidR="00B0518F" w:rsidRPr="009461B4" w:rsidRDefault="00B0518F" w:rsidP="00B0518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spellStart"/>
      <w:proofErr w:type="gramStart"/>
      <w:r w:rsidRPr="009461B4">
        <w:rPr>
          <w:lang w:val="en-US"/>
        </w:rPr>
        <w:t>getStatement</w:t>
      </w:r>
      <w:proofErr w:type="spellEnd"/>
      <w:proofErr w:type="gramEnd"/>
    </w:p>
    <w:p w14:paraId="74E873E7" w14:textId="77777777" w:rsidR="007F6229" w:rsidRPr="009461B4" w:rsidRDefault="007F6229" w:rsidP="00B0518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gramStart"/>
      <w:r w:rsidRPr="009461B4">
        <w:rPr>
          <w:lang w:val="en-US"/>
        </w:rPr>
        <w:t>commit</w:t>
      </w:r>
      <w:proofErr w:type="gramEnd"/>
    </w:p>
    <w:p w14:paraId="14B35636" w14:textId="77777777" w:rsidR="007F6229" w:rsidRPr="009461B4" w:rsidRDefault="007F6229" w:rsidP="00B0518F">
      <w:pPr>
        <w:pStyle w:val="HTMLVorformatiert"/>
        <w:rPr>
          <w:lang w:val="en-US"/>
        </w:rPr>
      </w:pPr>
      <w:r w:rsidRPr="009461B4">
        <w:rPr>
          <w:lang w:val="en-US"/>
        </w:rPr>
        <w:lastRenderedPageBreak/>
        <w:tab/>
      </w:r>
      <w:proofErr w:type="gramStart"/>
      <w:r w:rsidRPr="009461B4">
        <w:rPr>
          <w:lang w:val="en-US"/>
        </w:rPr>
        <w:t>rollback</w:t>
      </w:r>
      <w:proofErr w:type="gramEnd"/>
    </w:p>
    <w:p w14:paraId="3EFF21AB" w14:textId="77777777" w:rsidR="005B4424" w:rsidRPr="009461B4" w:rsidRDefault="005B4424" w:rsidP="005B4424">
      <w:pPr>
        <w:tabs>
          <w:tab w:val="left" w:pos="-1620"/>
          <w:tab w:val="left" w:pos="780"/>
        </w:tabs>
        <w:rPr>
          <w:b/>
          <w:lang w:val="en-US"/>
        </w:rPr>
      </w:pPr>
    </w:p>
    <w:p w14:paraId="5CBB84F8" w14:textId="77777777" w:rsidR="00B0518F" w:rsidRPr="009461B4" w:rsidRDefault="00B0518F" w:rsidP="00B0518F">
      <w:pPr>
        <w:pStyle w:val="HTMLVorformatiert"/>
        <w:rPr>
          <w:lang w:val="en-US"/>
        </w:rPr>
      </w:pPr>
      <w:proofErr w:type="spellStart"/>
      <w:r w:rsidRPr="009461B4">
        <w:rPr>
          <w:lang w:val="en-US"/>
        </w:rPr>
        <w:t>FedStatement</w:t>
      </w:r>
      <w:proofErr w:type="spellEnd"/>
    </w:p>
    <w:p w14:paraId="20E914DB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b/>
          <w:lang w:val="en-US"/>
        </w:rPr>
        <w:tab/>
      </w:r>
      <w:proofErr w:type="spellStart"/>
      <w:proofErr w:type="gramStart"/>
      <w:r w:rsidRPr="009461B4">
        <w:rPr>
          <w:lang w:val="en-US"/>
        </w:rPr>
        <w:t>executeUpdate</w:t>
      </w:r>
      <w:proofErr w:type="spellEnd"/>
      <w:proofErr w:type="gramEnd"/>
    </w:p>
    <w:p w14:paraId="28D1EB94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spellStart"/>
      <w:proofErr w:type="gramStart"/>
      <w:r w:rsidRPr="009461B4">
        <w:rPr>
          <w:lang w:val="en-US"/>
        </w:rPr>
        <w:t>executeQuery</w:t>
      </w:r>
      <w:proofErr w:type="spellEnd"/>
      <w:proofErr w:type="gramEnd"/>
    </w:p>
    <w:p w14:paraId="18475453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gramStart"/>
      <w:r w:rsidRPr="009461B4">
        <w:rPr>
          <w:lang w:val="en-US"/>
        </w:rPr>
        <w:t>close</w:t>
      </w:r>
      <w:proofErr w:type="gramEnd"/>
    </w:p>
    <w:p w14:paraId="037AB98A" w14:textId="77777777" w:rsidR="003B18DF" w:rsidRPr="009461B4" w:rsidRDefault="003B18DF" w:rsidP="005B4424">
      <w:pPr>
        <w:tabs>
          <w:tab w:val="left" w:pos="-1620"/>
          <w:tab w:val="left" w:pos="780"/>
        </w:tabs>
        <w:rPr>
          <w:b/>
          <w:lang w:val="en-US"/>
        </w:rPr>
      </w:pPr>
    </w:p>
    <w:p w14:paraId="162C9E41" w14:textId="77777777" w:rsidR="00B0518F" w:rsidRPr="009461B4" w:rsidRDefault="00B0518F" w:rsidP="003B18DF">
      <w:pPr>
        <w:pStyle w:val="HTMLVorformatiert"/>
        <w:rPr>
          <w:lang w:val="en-US"/>
        </w:rPr>
      </w:pPr>
      <w:proofErr w:type="spellStart"/>
      <w:r w:rsidRPr="009461B4">
        <w:rPr>
          <w:lang w:val="en-US"/>
        </w:rPr>
        <w:t>FedResultSet</w:t>
      </w:r>
      <w:proofErr w:type="spellEnd"/>
    </w:p>
    <w:p w14:paraId="48BFE327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gramStart"/>
      <w:r w:rsidRPr="009461B4">
        <w:rPr>
          <w:lang w:val="en-US"/>
        </w:rPr>
        <w:t>next</w:t>
      </w:r>
      <w:proofErr w:type="gramEnd"/>
    </w:p>
    <w:p w14:paraId="047A2A36" w14:textId="77777777" w:rsidR="003B18DF" w:rsidRPr="009461B4" w:rsidRDefault="003B18DF" w:rsidP="003B18DF">
      <w:pPr>
        <w:pStyle w:val="HTMLVorformatiert"/>
        <w:rPr>
          <w:lang w:val="en-US"/>
        </w:rPr>
      </w:pPr>
      <w:r w:rsidRPr="009461B4">
        <w:rPr>
          <w:lang w:val="en-US"/>
        </w:rPr>
        <w:tab/>
      </w:r>
      <w:proofErr w:type="spellStart"/>
      <w:proofErr w:type="gramStart"/>
      <w:r w:rsidRPr="009461B4">
        <w:rPr>
          <w:lang w:val="en-US"/>
        </w:rPr>
        <w:t>getInt</w:t>
      </w:r>
      <w:proofErr w:type="spellEnd"/>
      <w:proofErr w:type="gramEnd"/>
    </w:p>
    <w:p w14:paraId="5DB20154" w14:textId="77777777" w:rsidR="003B18DF" w:rsidRPr="00DC3D64" w:rsidRDefault="003B18DF" w:rsidP="003B18DF">
      <w:pPr>
        <w:pStyle w:val="HTMLVorformatiert"/>
        <w:rPr>
          <w:lang w:val="en-GB"/>
        </w:rPr>
      </w:pPr>
      <w:r w:rsidRPr="009461B4">
        <w:rPr>
          <w:lang w:val="en-US"/>
        </w:rPr>
        <w:tab/>
      </w:r>
      <w:proofErr w:type="spellStart"/>
      <w:proofErr w:type="gramStart"/>
      <w:r w:rsidRPr="00DC3D64">
        <w:rPr>
          <w:lang w:val="en-GB"/>
        </w:rPr>
        <w:t>getString</w:t>
      </w:r>
      <w:proofErr w:type="spellEnd"/>
      <w:proofErr w:type="gramEnd"/>
    </w:p>
    <w:p w14:paraId="10E9D7B3" w14:textId="77777777" w:rsidR="00205C46" w:rsidRDefault="003B18DF" w:rsidP="00DC3D64">
      <w:pPr>
        <w:pStyle w:val="HTMLVorformatiert"/>
        <w:rPr>
          <w:lang w:val="en-GB"/>
        </w:rPr>
      </w:pPr>
      <w:r w:rsidRPr="00DC3D64">
        <w:rPr>
          <w:lang w:val="en-GB"/>
        </w:rPr>
        <w:tab/>
      </w:r>
      <w:proofErr w:type="gramStart"/>
      <w:r w:rsidRPr="00DC3D64">
        <w:rPr>
          <w:lang w:val="en-GB"/>
        </w:rPr>
        <w:t>close</w:t>
      </w:r>
      <w:proofErr w:type="gramEnd"/>
      <w:r w:rsidR="00DC3D64" w:rsidRPr="00DC3D64">
        <w:rPr>
          <w:lang w:val="en-GB"/>
        </w:rPr>
        <w:t xml:space="preserve"> </w:t>
      </w:r>
    </w:p>
    <w:p w14:paraId="76049BE1" w14:textId="77777777" w:rsidR="00DC3D64" w:rsidRPr="00DC3D64" w:rsidRDefault="00205C46" w:rsidP="00DC3D64">
      <w:pPr>
        <w:pStyle w:val="HTMLVorformatiert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 w:rsidR="00DC3D64" w:rsidRPr="00DC3D64">
        <w:rPr>
          <w:lang w:val="en-GB"/>
        </w:rPr>
        <w:t>int</w:t>
      </w:r>
      <w:proofErr w:type="spellEnd"/>
      <w:proofErr w:type="gramEnd"/>
      <w:r w:rsidR="00DC3D64" w:rsidRPr="00DC3D64">
        <w:rPr>
          <w:lang w:val="en-GB"/>
        </w:rPr>
        <w:t xml:space="preserve"> </w:t>
      </w:r>
      <w:proofErr w:type="spellStart"/>
      <w:r w:rsidR="00DC3D64" w:rsidRPr="00DC3D64">
        <w:rPr>
          <w:lang w:val="en-GB"/>
        </w:rPr>
        <w:t>getCo</w:t>
      </w:r>
      <w:r>
        <w:rPr>
          <w:lang w:val="en-GB"/>
        </w:rPr>
        <w:t>lumnCount</w:t>
      </w:r>
      <w:proofErr w:type="spellEnd"/>
      <w:r>
        <w:rPr>
          <w:lang w:val="en-GB"/>
        </w:rPr>
        <w:t xml:space="preserve">() throws </w:t>
      </w:r>
      <w:proofErr w:type="spellStart"/>
      <w:r>
        <w:rPr>
          <w:lang w:val="en-GB"/>
        </w:rPr>
        <w:t>FedException</w:t>
      </w:r>
      <w:proofErr w:type="spellEnd"/>
    </w:p>
    <w:p w14:paraId="29DD0D3C" w14:textId="77777777" w:rsidR="003B18DF" w:rsidRPr="00DC3D64" w:rsidRDefault="00DC3D64" w:rsidP="00DC3D64">
      <w:pPr>
        <w:pStyle w:val="HTMLVorformatiert"/>
        <w:rPr>
          <w:lang w:val="en-GB"/>
        </w:rPr>
      </w:pPr>
      <w:r w:rsidRPr="00DC3D64">
        <w:rPr>
          <w:lang w:val="en-GB"/>
        </w:rPr>
        <w:tab/>
        <w:t xml:space="preserve">String </w:t>
      </w:r>
      <w:proofErr w:type="spellStart"/>
      <w:proofErr w:type="gramStart"/>
      <w:r w:rsidRPr="00DC3D64">
        <w:rPr>
          <w:lang w:val="en-GB"/>
        </w:rPr>
        <w:t>getColumnName</w:t>
      </w:r>
      <w:proofErr w:type="spellEnd"/>
      <w:r w:rsidRPr="00DC3D64">
        <w:rPr>
          <w:lang w:val="en-GB"/>
        </w:rPr>
        <w:t>(</w:t>
      </w:r>
      <w:proofErr w:type="spellStart"/>
      <w:proofErr w:type="gramEnd"/>
      <w:r w:rsidRPr="00DC3D64">
        <w:rPr>
          <w:lang w:val="en-GB"/>
        </w:rPr>
        <w:t>int</w:t>
      </w:r>
      <w:proofErr w:type="spellEnd"/>
      <w:r w:rsidRPr="00DC3D64">
        <w:rPr>
          <w:lang w:val="en-GB"/>
        </w:rPr>
        <w:t xml:space="preserve"> index) throws </w:t>
      </w:r>
      <w:proofErr w:type="spellStart"/>
      <w:r w:rsidRPr="00DC3D64">
        <w:rPr>
          <w:lang w:val="en-GB"/>
        </w:rPr>
        <w:t>FedException</w:t>
      </w:r>
      <w:proofErr w:type="spellEnd"/>
    </w:p>
    <w:p w14:paraId="20519270" w14:textId="77777777" w:rsidR="003B18DF" w:rsidRPr="00DC3D64" w:rsidRDefault="003B18DF" w:rsidP="003B18DF">
      <w:pPr>
        <w:pStyle w:val="HTMLVorformatiert"/>
        <w:rPr>
          <w:lang w:val="en-GB"/>
        </w:rPr>
      </w:pPr>
    </w:p>
    <w:p w14:paraId="746B8BC8" w14:textId="77777777" w:rsidR="00DC3D64" w:rsidRPr="00DC3D64" w:rsidRDefault="00DC3D64" w:rsidP="00D33E14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5CDE613B" w14:textId="6113BFD2" w:rsidR="00DC3D64" w:rsidRDefault="00013A37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GB"/>
        </w:rPr>
        <w:t xml:space="preserve">Two additional classes that do not exist in the JDBC </w:t>
      </w:r>
      <w:r w:rsidR="006242E6">
        <w:rPr>
          <w:lang w:val="en-GB"/>
        </w:rPr>
        <w:t xml:space="preserve">framework </w:t>
      </w:r>
      <w:r>
        <w:rPr>
          <w:lang w:val="en-GB"/>
        </w:rPr>
        <w:t xml:space="preserve">have been </w:t>
      </w:r>
      <w:r w:rsidR="00B81934">
        <w:rPr>
          <w:lang w:val="en-GB"/>
        </w:rPr>
        <w:t xml:space="preserve">included </w:t>
      </w:r>
      <w:r>
        <w:rPr>
          <w:lang w:val="en-GB"/>
        </w:rPr>
        <w:t>in</w:t>
      </w:r>
      <w:r w:rsidR="00B81934">
        <w:rPr>
          <w:lang w:val="en-GB"/>
        </w:rPr>
        <w:t>to</w:t>
      </w:r>
      <w:r>
        <w:rPr>
          <w:lang w:val="en-GB"/>
        </w:rPr>
        <w:t xml:space="preserve"> the f</w:t>
      </w:r>
      <w:r w:rsidR="00DC3D64" w:rsidRPr="00013A37">
        <w:rPr>
          <w:lang w:val="en-GB"/>
        </w:rPr>
        <w:t>ed</w:t>
      </w:r>
      <w:r>
        <w:rPr>
          <w:lang w:val="en-GB"/>
        </w:rPr>
        <w:t xml:space="preserve">eral </w:t>
      </w:r>
      <w:r w:rsidR="00DC3D64" w:rsidRPr="00013A37">
        <w:rPr>
          <w:lang w:val="en-GB"/>
        </w:rPr>
        <w:t>JDBC</w:t>
      </w:r>
      <w:r>
        <w:rPr>
          <w:lang w:val="en-GB"/>
        </w:rPr>
        <w:t xml:space="preserve"> interface</w:t>
      </w:r>
      <w:r w:rsidR="006242E6">
        <w:rPr>
          <w:lang w:val="en-GB"/>
        </w:rPr>
        <w:t xml:space="preserve"> definitions</w:t>
      </w:r>
      <w:r w:rsidR="00B81934">
        <w:rPr>
          <w:lang w:val="en-GB"/>
        </w:rPr>
        <w:t>.</w:t>
      </w:r>
      <w:r w:rsidR="00DC3D64" w:rsidRPr="00013A37">
        <w:rPr>
          <w:lang w:val="en-GB"/>
        </w:rPr>
        <w:t xml:space="preserve"> </w:t>
      </w:r>
      <w:r w:rsidR="00B81934">
        <w:rPr>
          <w:lang w:val="en-GB"/>
        </w:rPr>
        <w:t>Their</w:t>
      </w:r>
      <w:r w:rsidR="00DC3D64" w:rsidRPr="00013A37">
        <w:rPr>
          <w:lang w:val="en-GB"/>
        </w:rPr>
        <w:t xml:space="preserve"> </w:t>
      </w:r>
      <w:r w:rsidR="00B81934">
        <w:rPr>
          <w:lang w:val="en-GB"/>
        </w:rPr>
        <w:t xml:space="preserve">methods inform about </w:t>
      </w:r>
      <w:r w:rsidRPr="00013A37">
        <w:rPr>
          <w:lang w:val="en-GB"/>
        </w:rPr>
        <w:t>the</w:t>
      </w:r>
      <w:r w:rsidR="00DC3D64" w:rsidRPr="00013A37">
        <w:rPr>
          <w:lang w:val="en-GB"/>
        </w:rPr>
        <w:t xml:space="preserve"> </w:t>
      </w:r>
      <w:r w:rsidRPr="00013A37">
        <w:rPr>
          <w:lang w:val="en-GB"/>
        </w:rPr>
        <w:t>struc</w:t>
      </w:r>
      <w:r w:rsidR="00DC3D64" w:rsidRPr="00013A37">
        <w:rPr>
          <w:lang w:val="en-GB"/>
        </w:rPr>
        <w:t>tur</w:t>
      </w:r>
      <w:r w:rsidRPr="00013A37">
        <w:rPr>
          <w:lang w:val="en-GB"/>
        </w:rPr>
        <w:t>e</w:t>
      </w:r>
      <w:r w:rsidR="00DC3D64" w:rsidRPr="00013A37">
        <w:rPr>
          <w:lang w:val="en-GB"/>
        </w:rPr>
        <w:t xml:space="preserve"> </w:t>
      </w:r>
      <w:r w:rsidRPr="00013A37">
        <w:rPr>
          <w:lang w:val="en-GB"/>
        </w:rPr>
        <w:t xml:space="preserve">(schema) of a </w:t>
      </w:r>
      <w:r>
        <w:rPr>
          <w:lang w:val="en-GB"/>
        </w:rPr>
        <w:t>r</w:t>
      </w:r>
      <w:r w:rsidR="00DC3D64" w:rsidRPr="00013A37">
        <w:rPr>
          <w:lang w:val="en-GB"/>
        </w:rPr>
        <w:t>esult</w:t>
      </w:r>
      <w:r>
        <w:rPr>
          <w:lang w:val="en-GB"/>
        </w:rPr>
        <w:t xml:space="preserve"> s</w:t>
      </w:r>
      <w:r w:rsidR="00B81934">
        <w:rPr>
          <w:lang w:val="en-GB"/>
        </w:rPr>
        <w:t>et</w:t>
      </w:r>
      <w:r w:rsidR="00DC3D64" w:rsidRPr="00013A37">
        <w:rPr>
          <w:lang w:val="en-GB"/>
        </w:rPr>
        <w:t xml:space="preserve">. </w:t>
      </w:r>
      <w:r>
        <w:rPr>
          <w:lang w:val="en-GB"/>
        </w:rPr>
        <w:t xml:space="preserve">This is a less complex solution than the </w:t>
      </w:r>
      <w:r w:rsidR="00DC3D64" w:rsidRPr="00013A37">
        <w:rPr>
          <w:lang w:val="en-US"/>
        </w:rPr>
        <w:t xml:space="preserve">JDBC </w:t>
      </w:r>
      <w:r w:rsidRPr="00013A37">
        <w:rPr>
          <w:lang w:val="en-US"/>
        </w:rPr>
        <w:t>class</w:t>
      </w:r>
      <w:r w:rsidR="00DC3D64" w:rsidRPr="00013A37">
        <w:rPr>
          <w:lang w:val="en-US"/>
        </w:rPr>
        <w:t xml:space="preserve"> </w:t>
      </w:r>
      <w:proofErr w:type="spellStart"/>
      <w:r w:rsidR="00DC3D64" w:rsidRPr="00013A37">
        <w:rPr>
          <w:lang w:val="en-US"/>
        </w:rPr>
        <w:t>ResultSetMetaData</w:t>
      </w:r>
      <w:proofErr w:type="spellEnd"/>
      <w:r w:rsidR="00DC3D64" w:rsidRPr="00013A37">
        <w:rPr>
          <w:lang w:val="en-US"/>
        </w:rPr>
        <w:t xml:space="preserve">, </w:t>
      </w:r>
      <w:r w:rsidRPr="00013A37">
        <w:rPr>
          <w:lang w:val="en-US"/>
        </w:rPr>
        <w:t xml:space="preserve">which need not </w:t>
      </w:r>
      <w:r w:rsidR="006242E6">
        <w:rPr>
          <w:lang w:val="en-US"/>
        </w:rPr>
        <w:t xml:space="preserve">to </w:t>
      </w:r>
      <w:r w:rsidRPr="00013A37">
        <w:rPr>
          <w:lang w:val="en-US"/>
        </w:rPr>
        <w:t>be implemented</w:t>
      </w:r>
      <w:r w:rsidR="00DC3D64" w:rsidRPr="00013A37">
        <w:rPr>
          <w:lang w:val="en-US"/>
        </w:rPr>
        <w:t>.</w:t>
      </w:r>
    </w:p>
    <w:p w14:paraId="5A44EBB9" w14:textId="77777777" w:rsidR="00013A37" w:rsidRPr="00013A37" w:rsidRDefault="00013A37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21140980" w14:textId="77777777" w:rsidR="003B18DF" w:rsidRPr="000E2911" w:rsidRDefault="00762593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 w:rsidRPr="00762593">
        <w:rPr>
          <w:lang w:val="en-US"/>
        </w:rPr>
        <w:t>The</w:t>
      </w:r>
      <w:r w:rsidR="003B18DF" w:rsidRPr="00762593">
        <w:rPr>
          <w:lang w:val="en-US"/>
        </w:rPr>
        <w:t xml:space="preserve"> Fed</w:t>
      </w:r>
      <w:r w:rsidRPr="00762593">
        <w:rPr>
          <w:lang w:val="en-US"/>
        </w:rPr>
        <w:t xml:space="preserve">erated </w:t>
      </w:r>
      <w:r w:rsidR="003B18DF" w:rsidRPr="00762593">
        <w:rPr>
          <w:lang w:val="en-US"/>
        </w:rPr>
        <w:t>JDBC</w:t>
      </w:r>
      <w:r w:rsidRPr="00762593">
        <w:rPr>
          <w:lang w:val="en-US"/>
        </w:rPr>
        <w:t xml:space="preserve"> classes</w:t>
      </w:r>
      <w:r w:rsidR="003B18DF" w:rsidRPr="00762593">
        <w:rPr>
          <w:lang w:val="en-US"/>
        </w:rPr>
        <w:t xml:space="preserve"> </w:t>
      </w:r>
      <w:r w:rsidRPr="00762593">
        <w:rPr>
          <w:lang w:val="en-US"/>
        </w:rPr>
        <w:t>a</w:t>
      </w:r>
      <w:r w:rsidR="003B18DF" w:rsidRPr="00762593">
        <w:rPr>
          <w:lang w:val="en-US"/>
        </w:rPr>
        <w:t xml:space="preserve">nd </w:t>
      </w:r>
      <w:r w:rsidRPr="00762593">
        <w:rPr>
          <w:lang w:val="en-US"/>
        </w:rPr>
        <w:t>their respective m</w:t>
      </w:r>
      <w:r w:rsidR="003B18DF" w:rsidRPr="00762593">
        <w:rPr>
          <w:lang w:val="en-US"/>
        </w:rPr>
        <w:t>ethod</w:t>
      </w:r>
      <w:r w:rsidRPr="00762593">
        <w:rPr>
          <w:lang w:val="en-US"/>
        </w:rPr>
        <w:t>s</w:t>
      </w:r>
      <w:r w:rsidR="003B18DF" w:rsidRPr="00762593">
        <w:rPr>
          <w:lang w:val="en-US"/>
        </w:rPr>
        <w:t xml:space="preserve"> </w:t>
      </w:r>
      <w:r w:rsidRPr="00762593">
        <w:rPr>
          <w:lang w:val="en-US"/>
        </w:rPr>
        <w:t xml:space="preserve">essentially should work like the corresponding </w:t>
      </w:r>
      <w:r>
        <w:rPr>
          <w:lang w:val="en-US"/>
        </w:rPr>
        <w:t xml:space="preserve">elements of the </w:t>
      </w:r>
      <w:r w:rsidR="003B18DF" w:rsidRPr="00762593">
        <w:rPr>
          <w:lang w:val="en-US"/>
        </w:rPr>
        <w:t>JDBC</w:t>
      </w:r>
      <w:r>
        <w:rPr>
          <w:lang w:val="en-US"/>
        </w:rPr>
        <w:t xml:space="preserve"> interface</w:t>
      </w:r>
      <w:r w:rsidR="003B18DF" w:rsidRPr="00762593">
        <w:rPr>
          <w:lang w:val="en-US"/>
        </w:rPr>
        <w:t xml:space="preserve">. </w:t>
      </w:r>
      <w:r>
        <w:rPr>
          <w:lang w:val="en-US"/>
        </w:rPr>
        <w:t xml:space="preserve">However, there is no need to implement </w:t>
      </w:r>
      <w:r w:rsidR="000E2911">
        <w:rPr>
          <w:lang w:val="en-US"/>
        </w:rPr>
        <w:t xml:space="preserve">a </w:t>
      </w:r>
      <w:r>
        <w:rPr>
          <w:lang w:val="en-US"/>
        </w:rPr>
        <w:t>class corresponding to the JDBC</w:t>
      </w:r>
      <w:r w:rsidR="003B18DF" w:rsidRPr="00762593">
        <w:rPr>
          <w:lang w:val="en-US"/>
        </w:rPr>
        <w:t xml:space="preserve"> </w:t>
      </w:r>
      <w:r w:rsidR="000E2911">
        <w:rPr>
          <w:lang w:val="en-US"/>
        </w:rPr>
        <w:t xml:space="preserve">class </w:t>
      </w:r>
      <w:proofErr w:type="spellStart"/>
      <w:r w:rsidR="003B18DF" w:rsidRPr="00762593">
        <w:rPr>
          <w:lang w:val="en-US"/>
        </w:rPr>
        <w:t>PreparedStateme</w:t>
      </w:r>
      <w:r>
        <w:rPr>
          <w:lang w:val="en-US"/>
        </w:rPr>
        <w:t>nt</w:t>
      </w:r>
      <w:proofErr w:type="spellEnd"/>
      <w:r>
        <w:rPr>
          <w:lang w:val="en-US"/>
        </w:rPr>
        <w:t>.</w:t>
      </w:r>
      <w:r w:rsidR="000E2911">
        <w:rPr>
          <w:lang w:val="en-US"/>
        </w:rPr>
        <w:t xml:space="preserve"> </w:t>
      </w:r>
      <w:r w:rsidR="003B18DF" w:rsidRPr="00762593">
        <w:rPr>
          <w:lang w:val="en-US"/>
        </w:rPr>
        <w:t xml:space="preserve"> </w:t>
      </w:r>
      <w:r w:rsidRPr="000E2911">
        <w:rPr>
          <w:lang w:val="en-US"/>
        </w:rPr>
        <w:t>Hence, that one is missing from the previous list.</w:t>
      </w:r>
      <w:r w:rsidR="003B18DF" w:rsidRPr="000E2911">
        <w:rPr>
          <w:lang w:val="en-US"/>
        </w:rPr>
        <w:t xml:space="preserve"> </w:t>
      </w:r>
      <w:r w:rsidRPr="000E2911">
        <w:rPr>
          <w:lang w:val="en-US"/>
        </w:rPr>
        <w:t xml:space="preserve">A file containing class definitions </w:t>
      </w:r>
      <w:r w:rsidR="000E2911">
        <w:rPr>
          <w:lang w:val="en-US"/>
        </w:rPr>
        <w:t>nee</w:t>
      </w:r>
      <w:r w:rsidR="000E2911" w:rsidRPr="000E2911">
        <w:rPr>
          <w:lang w:val="en-US"/>
        </w:rPr>
        <w:t>de</w:t>
      </w:r>
      <w:r w:rsidR="000E2911">
        <w:rPr>
          <w:lang w:val="en-US"/>
        </w:rPr>
        <w:t>d</w:t>
      </w:r>
      <w:r w:rsidR="000E2911" w:rsidRPr="000E2911">
        <w:rPr>
          <w:lang w:val="en-US"/>
        </w:rPr>
        <w:t xml:space="preserve"> in the assignment will be provided</w:t>
      </w:r>
      <w:r w:rsidR="003B18DF" w:rsidRPr="000E2911">
        <w:rPr>
          <w:lang w:val="en-US"/>
        </w:rPr>
        <w:t>.</w:t>
      </w:r>
      <w:r w:rsidR="000E2911">
        <w:rPr>
          <w:lang w:val="en-US"/>
        </w:rPr>
        <w:t xml:space="preserve"> Also see below.</w:t>
      </w:r>
    </w:p>
    <w:p w14:paraId="18BD3F8E" w14:textId="77777777" w:rsidR="003B18DF" w:rsidRPr="000E2911" w:rsidRDefault="003B18DF" w:rsidP="003B18DF">
      <w:pPr>
        <w:tabs>
          <w:tab w:val="left" w:pos="-1620"/>
          <w:tab w:val="left" w:pos="780"/>
        </w:tabs>
        <w:rPr>
          <w:lang w:val="en-US"/>
        </w:rPr>
      </w:pPr>
    </w:p>
    <w:p w14:paraId="2F3BEC13" w14:textId="5C098297" w:rsidR="003B18DF" w:rsidRPr="005554D0" w:rsidRDefault="005554D0" w:rsidP="003B18DF">
      <w:pPr>
        <w:rPr>
          <w:b/>
          <w:sz w:val="22"/>
          <w:szCs w:val="22"/>
          <w:lang w:val="en-US"/>
        </w:rPr>
      </w:pPr>
      <w:r w:rsidRPr="0005588D">
        <w:rPr>
          <w:b/>
          <w:sz w:val="22"/>
          <w:szCs w:val="22"/>
          <w:u w:val="single"/>
          <w:lang w:val="en-US"/>
        </w:rPr>
        <w:t>The FJDBC int</w:t>
      </w:r>
      <w:r w:rsidRPr="005554D0">
        <w:rPr>
          <w:b/>
          <w:sz w:val="22"/>
          <w:szCs w:val="22"/>
          <w:u w:val="single"/>
          <w:lang w:val="en-US"/>
        </w:rPr>
        <w:t>erface</w:t>
      </w:r>
      <w:r w:rsidRPr="005554D0">
        <w:rPr>
          <w:b/>
          <w:sz w:val="22"/>
          <w:szCs w:val="22"/>
          <w:lang w:val="en-US"/>
        </w:rPr>
        <w:t>:</w:t>
      </w:r>
      <w:r w:rsidR="003B18DF" w:rsidRPr="005554D0">
        <w:rPr>
          <w:b/>
          <w:sz w:val="22"/>
          <w:szCs w:val="22"/>
          <w:lang w:val="en-US"/>
        </w:rPr>
        <w:t xml:space="preserve"> Details </w:t>
      </w:r>
      <w:r w:rsidRPr="005554D0">
        <w:rPr>
          <w:b/>
          <w:sz w:val="22"/>
          <w:szCs w:val="22"/>
          <w:lang w:val="en-US"/>
        </w:rPr>
        <w:t>of</w:t>
      </w:r>
      <w:r w:rsidR="003B18DF" w:rsidRPr="005554D0">
        <w:rPr>
          <w:b/>
          <w:sz w:val="22"/>
          <w:szCs w:val="22"/>
          <w:lang w:val="en-US"/>
        </w:rPr>
        <w:t xml:space="preserve"> </w:t>
      </w:r>
      <w:r w:rsidRPr="005554D0">
        <w:rPr>
          <w:b/>
          <w:sz w:val="22"/>
          <w:szCs w:val="22"/>
          <w:lang w:val="en-US"/>
        </w:rPr>
        <w:t>c</w:t>
      </w:r>
      <w:r w:rsidR="003B18DF" w:rsidRPr="005554D0">
        <w:rPr>
          <w:b/>
          <w:sz w:val="22"/>
          <w:szCs w:val="22"/>
          <w:lang w:val="en-US"/>
        </w:rPr>
        <w:t>lasse</w:t>
      </w:r>
      <w:r>
        <w:rPr>
          <w:b/>
          <w:sz w:val="22"/>
          <w:szCs w:val="22"/>
          <w:lang w:val="en-US"/>
        </w:rPr>
        <w:t>s</w:t>
      </w:r>
      <w:r w:rsidR="003B18DF" w:rsidRPr="005554D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a</w:t>
      </w:r>
      <w:r w:rsidR="003B18DF" w:rsidRPr="005554D0">
        <w:rPr>
          <w:b/>
          <w:sz w:val="22"/>
          <w:szCs w:val="22"/>
          <w:lang w:val="en-US"/>
        </w:rPr>
        <w:t xml:space="preserve">nd </w:t>
      </w:r>
      <w:r>
        <w:rPr>
          <w:b/>
          <w:sz w:val="22"/>
          <w:szCs w:val="22"/>
          <w:lang w:val="en-US"/>
        </w:rPr>
        <w:t>m</w:t>
      </w:r>
      <w:r w:rsidR="003B18DF" w:rsidRPr="005554D0">
        <w:rPr>
          <w:b/>
          <w:sz w:val="22"/>
          <w:szCs w:val="22"/>
          <w:lang w:val="en-US"/>
        </w:rPr>
        <w:t>ethod</w:t>
      </w:r>
      <w:r>
        <w:rPr>
          <w:b/>
          <w:sz w:val="22"/>
          <w:szCs w:val="22"/>
          <w:lang w:val="en-US"/>
        </w:rPr>
        <w:t>s</w:t>
      </w:r>
    </w:p>
    <w:p w14:paraId="28DC654D" w14:textId="77777777" w:rsidR="003B18DF" w:rsidRPr="005554D0" w:rsidRDefault="003B18DF" w:rsidP="003B18DF">
      <w:pPr>
        <w:jc w:val="both"/>
        <w:rPr>
          <w:lang w:val="en-US"/>
        </w:rPr>
      </w:pPr>
    </w:p>
    <w:p w14:paraId="2A2710FE" w14:textId="77777777" w:rsidR="003B18DF" w:rsidRPr="005554D0" w:rsidRDefault="007F6229" w:rsidP="003B18DF">
      <w:pPr>
        <w:tabs>
          <w:tab w:val="left" w:pos="-1620"/>
          <w:tab w:val="left" w:pos="780"/>
        </w:tabs>
        <w:rPr>
          <w:lang w:val="en-US"/>
        </w:rPr>
      </w:pPr>
      <w:r w:rsidRPr="005554D0">
        <w:rPr>
          <w:lang w:val="en-US"/>
        </w:rPr>
        <w:t>S</w:t>
      </w:r>
      <w:r w:rsidR="005554D0" w:rsidRPr="005554D0">
        <w:rPr>
          <w:lang w:val="en-US"/>
        </w:rPr>
        <w:t>ee</w:t>
      </w:r>
      <w:r w:rsidR="002123BE" w:rsidRPr="005554D0">
        <w:rPr>
          <w:lang w:val="en-US"/>
        </w:rPr>
        <w:t xml:space="preserve"> </w:t>
      </w:r>
      <w:r w:rsidR="005554D0" w:rsidRPr="005554D0">
        <w:rPr>
          <w:lang w:val="en-US"/>
        </w:rPr>
        <w:t>provided Java c</w:t>
      </w:r>
      <w:r w:rsidR="002123BE" w:rsidRPr="005554D0">
        <w:rPr>
          <w:lang w:val="en-US"/>
        </w:rPr>
        <w:t xml:space="preserve">ode </w:t>
      </w:r>
      <w:r w:rsidR="005554D0" w:rsidRPr="005554D0">
        <w:rPr>
          <w:lang w:val="en-US"/>
        </w:rPr>
        <w:t>of</w:t>
      </w:r>
      <w:r w:rsidR="002123BE" w:rsidRPr="005554D0">
        <w:rPr>
          <w:lang w:val="en-US"/>
        </w:rPr>
        <w:t xml:space="preserve"> </w:t>
      </w:r>
      <w:r w:rsidR="005554D0" w:rsidRPr="005554D0">
        <w:rPr>
          <w:lang w:val="en-US"/>
        </w:rPr>
        <w:t>cl</w:t>
      </w:r>
      <w:r w:rsidR="005554D0">
        <w:rPr>
          <w:lang w:val="en-US"/>
        </w:rPr>
        <w:t>ass</w:t>
      </w:r>
      <w:r w:rsidR="005554D0" w:rsidRPr="005554D0">
        <w:rPr>
          <w:lang w:val="en-US"/>
        </w:rPr>
        <w:t xml:space="preserve"> a</w:t>
      </w:r>
      <w:r w:rsidR="002123BE" w:rsidRPr="005554D0">
        <w:rPr>
          <w:lang w:val="en-US"/>
        </w:rPr>
        <w:t xml:space="preserve">nd </w:t>
      </w:r>
      <w:r w:rsidR="005554D0">
        <w:rPr>
          <w:lang w:val="en-US"/>
        </w:rPr>
        <w:t>m</w:t>
      </w:r>
      <w:r w:rsidR="002123BE" w:rsidRPr="005554D0">
        <w:rPr>
          <w:lang w:val="en-US"/>
        </w:rPr>
        <w:t>ethod</w:t>
      </w:r>
      <w:r w:rsidR="005554D0">
        <w:rPr>
          <w:lang w:val="en-US"/>
        </w:rPr>
        <w:t xml:space="preserve"> d</w:t>
      </w:r>
      <w:r w:rsidR="002123BE" w:rsidRPr="005554D0">
        <w:rPr>
          <w:lang w:val="en-US"/>
        </w:rPr>
        <w:t>efinition</w:t>
      </w:r>
      <w:r w:rsidR="005554D0">
        <w:rPr>
          <w:lang w:val="en-US"/>
        </w:rPr>
        <w:t>s</w:t>
      </w:r>
      <w:r w:rsidR="002123BE" w:rsidRPr="005554D0">
        <w:rPr>
          <w:lang w:val="en-US"/>
        </w:rPr>
        <w:t>.</w:t>
      </w:r>
    </w:p>
    <w:p w14:paraId="37C3A7D5" w14:textId="77777777" w:rsidR="003B18DF" w:rsidRPr="005554D0" w:rsidRDefault="003B18DF" w:rsidP="003B18DF">
      <w:pPr>
        <w:rPr>
          <w:b/>
          <w:sz w:val="22"/>
          <w:szCs w:val="22"/>
          <w:u w:val="single"/>
          <w:lang w:val="en-US"/>
        </w:rPr>
      </w:pPr>
    </w:p>
    <w:p w14:paraId="680A5BC3" w14:textId="73E3BF08" w:rsidR="003B18DF" w:rsidRPr="00E619B8" w:rsidRDefault="00762593" w:rsidP="003B18DF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u w:val="single"/>
          <w:lang w:val="en-US"/>
        </w:rPr>
        <w:t>Func</w:t>
      </w:r>
      <w:r w:rsidR="003B18DF" w:rsidRPr="00E619B8">
        <w:rPr>
          <w:b/>
          <w:sz w:val="22"/>
          <w:szCs w:val="22"/>
          <w:u w:val="single"/>
          <w:lang w:val="en-US"/>
        </w:rPr>
        <w:t>tion</w:t>
      </w:r>
      <w:r w:rsidR="00E619B8" w:rsidRPr="00E619B8">
        <w:rPr>
          <w:b/>
          <w:sz w:val="22"/>
          <w:szCs w:val="22"/>
          <w:u w:val="single"/>
          <w:lang w:val="en-US"/>
        </w:rPr>
        <w:t xml:space="preserve">ality of the </w:t>
      </w:r>
      <w:r w:rsidR="003B18DF" w:rsidRPr="00E619B8">
        <w:rPr>
          <w:b/>
          <w:sz w:val="22"/>
          <w:szCs w:val="22"/>
          <w:u w:val="single"/>
          <w:lang w:val="en-US"/>
        </w:rPr>
        <w:t>FDBS</w:t>
      </w:r>
      <w:r>
        <w:rPr>
          <w:b/>
          <w:sz w:val="22"/>
          <w:szCs w:val="22"/>
          <w:u w:val="single"/>
          <w:lang w:val="en-US"/>
        </w:rPr>
        <w:t xml:space="preserve"> laye</w:t>
      </w:r>
      <w:r w:rsidR="00E619B8">
        <w:rPr>
          <w:b/>
          <w:sz w:val="22"/>
          <w:szCs w:val="22"/>
          <w:u w:val="single"/>
          <w:lang w:val="en-US"/>
        </w:rPr>
        <w:t>r to be implemented</w:t>
      </w:r>
      <w:r w:rsidR="003B18DF" w:rsidRPr="00E619B8">
        <w:rPr>
          <w:b/>
          <w:sz w:val="22"/>
          <w:szCs w:val="22"/>
          <w:lang w:val="en-US"/>
        </w:rPr>
        <w:t>: I</w:t>
      </w:r>
      <w:r w:rsidR="005554D0" w:rsidRPr="00E619B8">
        <w:rPr>
          <w:b/>
          <w:sz w:val="22"/>
          <w:szCs w:val="22"/>
          <w:lang w:val="en-US"/>
        </w:rPr>
        <w:t>n d</w:t>
      </w:r>
      <w:r w:rsidR="003B18DF" w:rsidRPr="00E619B8">
        <w:rPr>
          <w:b/>
          <w:sz w:val="22"/>
          <w:szCs w:val="22"/>
          <w:lang w:val="en-US"/>
        </w:rPr>
        <w:t>etail</w:t>
      </w:r>
    </w:p>
    <w:p w14:paraId="706F2952" w14:textId="77777777" w:rsidR="003B18DF" w:rsidRPr="00E619B8" w:rsidRDefault="003B18DF" w:rsidP="003B18DF">
      <w:pPr>
        <w:jc w:val="both"/>
        <w:rPr>
          <w:lang w:val="en-US"/>
        </w:rPr>
      </w:pPr>
    </w:p>
    <w:p w14:paraId="739114B0" w14:textId="39F9EA60" w:rsidR="00762593" w:rsidRDefault="00E619B8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I</w:t>
      </w:r>
      <w:r w:rsidRPr="00E619B8">
        <w:rPr>
          <w:lang w:val="en-US"/>
        </w:rPr>
        <w:t xml:space="preserve">t is </w:t>
      </w:r>
      <w:r>
        <w:rPr>
          <w:lang w:val="en-US"/>
        </w:rPr>
        <w:t xml:space="preserve">obvious that the implementation of </w:t>
      </w:r>
      <w:r w:rsidRPr="00E619B8">
        <w:rPr>
          <w:lang w:val="en-US"/>
        </w:rPr>
        <w:t>a full-fledged SQL p</w:t>
      </w:r>
      <w:r w:rsidR="00D33E14" w:rsidRPr="00E619B8">
        <w:rPr>
          <w:lang w:val="en-US"/>
        </w:rPr>
        <w:t>arser</w:t>
      </w:r>
      <w:r>
        <w:rPr>
          <w:lang w:val="en-US"/>
        </w:rPr>
        <w:t xml:space="preserve">, i.e. one </w:t>
      </w:r>
      <w:r w:rsidRPr="00E619B8">
        <w:rPr>
          <w:lang w:val="en-US"/>
        </w:rPr>
        <w:t>that supports the totality of</w:t>
      </w:r>
      <w:r>
        <w:rPr>
          <w:lang w:val="en-US"/>
        </w:rPr>
        <w:t xml:space="preserve"> SQL supported by </w:t>
      </w:r>
      <w:r w:rsidRPr="00E619B8">
        <w:rPr>
          <w:lang w:val="en-US"/>
        </w:rPr>
        <w:t>Oracle</w:t>
      </w:r>
      <w:r>
        <w:rPr>
          <w:lang w:val="en-US"/>
        </w:rPr>
        <w:t xml:space="preserve"> would require an inco</w:t>
      </w:r>
      <w:r w:rsidR="004B54E6">
        <w:rPr>
          <w:lang w:val="en-US"/>
        </w:rPr>
        <w:t>mmensurable and unrealistic</w:t>
      </w:r>
      <w:r>
        <w:rPr>
          <w:lang w:val="en-US"/>
        </w:rPr>
        <w:t xml:space="preserve"> amount of work. Therefore, the minimal subset of SQL to be handled by your </w:t>
      </w:r>
      <w:r w:rsidRPr="00E619B8">
        <w:rPr>
          <w:lang w:val="en-US"/>
        </w:rPr>
        <w:t>FDBS</w:t>
      </w:r>
      <w:r>
        <w:rPr>
          <w:lang w:val="en-US"/>
        </w:rPr>
        <w:t xml:space="preserve"> layer is summarized </w:t>
      </w:r>
      <w:r w:rsidR="004B54E6">
        <w:rPr>
          <w:lang w:val="en-US"/>
        </w:rPr>
        <w:t xml:space="preserve">and described </w:t>
      </w:r>
      <w:r>
        <w:rPr>
          <w:lang w:val="en-US"/>
        </w:rPr>
        <w:t>in the following list of SQL (type) statements</w:t>
      </w:r>
      <w:r w:rsidR="00D33E14" w:rsidRPr="00E619B8">
        <w:rPr>
          <w:lang w:val="en-US"/>
        </w:rPr>
        <w:t xml:space="preserve">. </w:t>
      </w:r>
      <w:r w:rsidR="004B54E6" w:rsidRPr="004B54E6">
        <w:rPr>
          <w:lang w:val="en-US"/>
        </w:rPr>
        <w:t>You may, of course, implement additional func</w:t>
      </w:r>
      <w:r w:rsidR="00D33E14" w:rsidRPr="004B54E6">
        <w:rPr>
          <w:lang w:val="en-US"/>
        </w:rPr>
        <w:t>tionalit</w:t>
      </w:r>
      <w:r w:rsidR="004B54E6" w:rsidRPr="004B54E6">
        <w:rPr>
          <w:lang w:val="en-US"/>
        </w:rPr>
        <w:t>y</w:t>
      </w:r>
      <w:r w:rsidR="00D33E14" w:rsidRPr="004B54E6">
        <w:rPr>
          <w:lang w:val="en-US"/>
        </w:rPr>
        <w:t xml:space="preserve"> </w:t>
      </w:r>
      <w:r w:rsidR="004B54E6">
        <w:rPr>
          <w:lang w:val="en-US"/>
        </w:rPr>
        <w:t>at and mention that in your project (assignment) documentation</w:t>
      </w:r>
      <w:r w:rsidR="00D33E14" w:rsidRPr="004B54E6">
        <w:rPr>
          <w:lang w:val="en-US"/>
        </w:rPr>
        <w:t xml:space="preserve">. </w:t>
      </w:r>
      <w:r w:rsidR="00B66B24">
        <w:rPr>
          <w:lang w:val="en-US"/>
        </w:rPr>
        <w:t>Furthermore,</w:t>
      </w:r>
      <w:r w:rsidR="004B54E6" w:rsidRPr="004B54E6">
        <w:rPr>
          <w:lang w:val="en-US"/>
        </w:rPr>
        <w:t xml:space="preserve"> you </w:t>
      </w:r>
      <w:r w:rsidR="00B66B24">
        <w:rPr>
          <w:lang w:val="en-US"/>
        </w:rPr>
        <w:t xml:space="preserve">the </w:t>
      </w:r>
      <w:r w:rsidR="004B54E6" w:rsidRPr="004B54E6">
        <w:rPr>
          <w:lang w:val="en-US"/>
        </w:rPr>
        <w:t>remarks in the subsequent paragraphs</w:t>
      </w:r>
      <w:r w:rsidR="00B66B24">
        <w:rPr>
          <w:lang w:val="en-US"/>
        </w:rPr>
        <w:t xml:space="preserve"> </w:t>
      </w:r>
      <w:r w:rsidR="004B54E6" w:rsidRPr="004B54E6">
        <w:rPr>
          <w:lang w:val="en-US"/>
        </w:rPr>
        <w:t xml:space="preserve">point </w:t>
      </w:r>
      <w:r w:rsidR="004B54E6">
        <w:rPr>
          <w:lang w:val="en-US"/>
        </w:rPr>
        <w:t xml:space="preserve">out some of the </w:t>
      </w:r>
      <w:r w:rsidR="004B54E6" w:rsidRPr="004B54E6">
        <w:rPr>
          <w:lang w:val="en-US"/>
        </w:rPr>
        <w:t xml:space="preserve">problems </w:t>
      </w:r>
      <w:r w:rsidR="004B54E6">
        <w:rPr>
          <w:lang w:val="en-US"/>
        </w:rPr>
        <w:t>you may (will) encounter</w:t>
      </w:r>
      <w:r w:rsidR="004B54E6" w:rsidRPr="004B54E6">
        <w:rPr>
          <w:lang w:val="en-US"/>
        </w:rPr>
        <w:t xml:space="preserve"> </w:t>
      </w:r>
      <w:r w:rsidR="00762593">
        <w:rPr>
          <w:lang w:val="en-US"/>
        </w:rPr>
        <w:t>in the implementation</w:t>
      </w:r>
      <w:r w:rsidR="00D12A06" w:rsidRPr="004B54E6">
        <w:rPr>
          <w:lang w:val="en-US"/>
        </w:rPr>
        <w:t xml:space="preserve"> </w:t>
      </w:r>
      <w:r w:rsidR="004B54E6">
        <w:rPr>
          <w:lang w:val="en-US"/>
        </w:rPr>
        <w:t xml:space="preserve">of </w:t>
      </w:r>
      <w:r w:rsidR="00762593">
        <w:rPr>
          <w:lang w:val="en-US"/>
        </w:rPr>
        <w:t>data partitioning.</w:t>
      </w:r>
      <w:r w:rsidR="00D12A06" w:rsidRPr="004B54E6">
        <w:rPr>
          <w:lang w:val="en-US"/>
        </w:rPr>
        <w:t xml:space="preserve"> </w:t>
      </w:r>
      <w:r w:rsidR="00762593">
        <w:rPr>
          <w:lang w:val="en-US"/>
        </w:rPr>
        <w:t>You need to come up with adequate solutions to each of the mentioned topics.</w:t>
      </w:r>
    </w:p>
    <w:p w14:paraId="1FD3A557" w14:textId="77777777" w:rsidR="000E2911" w:rsidRDefault="000E2911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57AC8C2" w14:textId="77777777" w:rsidR="003B18DF" w:rsidRPr="000E2911" w:rsidRDefault="000E2911" w:rsidP="00D33E14">
      <w:pPr>
        <w:tabs>
          <w:tab w:val="left" w:pos="-1620"/>
          <w:tab w:val="left" w:pos="780"/>
        </w:tabs>
        <w:jc w:val="both"/>
        <w:rPr>
          <w:lang w:val="en-US"/>
        </w:rPr>
      </w:pPr>
      <w:r w:rsidRPr="000E2911">
        <w:rPr>
          <w:lang w:val="en-US"/>
        </w:rPr>
        <w:t>The list of SQL to</w:t>
      </w:r>
      <w:r>
        <w:rPr>
          <w:lang w:val="en-US"/>
        </w:rPr>
        <w:t xml:space="preserve"> b</w:t>
      </w:r>
      <w:r w:rsidRPr="000E2911">
        <w:rPr>
          <w:lang w:val="en-US"/>
        </w:rPr>
        <w:t>e supported is subdivided into diffe</w:t>
      </w:r>
      <w:r>
        <w:rPr>
          <w:lang w:val="en-US"/>
        </w:rPr>
        <w:t>re</w:t>
      </w:r>
      <w:r w:rsidRPr="000E2911">
        <w:rPr>
          <w:lang w:val="en-US"/>
        </w:rPr>
        <w:t>n</w:t>
      </w:r>
      <w:r>
        <w:rPr>
          <w:lang w:val="en-US"/>
        </w:rPr>
        <w:t xml:space="preserve">t types of </w:t>
      </w:r>
      <w:r w:rsidRPr="000E2911">
        <w:rPr>
          <w:lang w:val="en-US"/>
        </w:rPr>
        <w:t>statements</w:t>
      </w:r>
      <w:r w:rsidR="00D12A06" w:rsidRPr="000E2911">
        <w:rPr>
          <w:lang w:val="en-US"/>
        </w:rPr>
        <w:t>.</w:t>
      </w:r>
    </w:p>
    <w:p w14:paraId="22747F43" w14:textId="77777777" w:rsidR="00D12A06" w:rsidRPr="000E2911" w:rsidRDefault="00D12A06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A42FD70" w14:textId="77777777" w:rsidR="00D12A06" w:rsidRPr="00DE098A" w:rsidRDefault="00D12A06" w:rsidP="00D33E14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DE098A">
        <w:rPr>
          <w:b/>
          <w:lang w:val="en-US"/>
        </w:rPr>
        <w:t>Data Definition Language (DDL)</w:t>
      </w:r>
    </w:p>
    <w:p w14:paraId="27019232" w14:textId="77777777" w:rsidR="00D12A06" w:rsidRPr="00DE098A" w:rsidRDefault="00D12A06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02526035" w14:textId="77777777" w:rsidR="00480A8A" w:rsidRPr="0005588D" w:rsidRDefault="00B82654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37A9D">
        <w:rPr>
          <w:lang w:val="en-US"/>
        </w:rPr>
        <w:t>The</w:t>
      </w:r>
      <w:r w:rsidR="00D72B6F" w:rsidRPr="00B37A9D">
        <w:rPr>
          <w:lang w:val="en-US"/>
        </w:rPr>
        <w:t xml:space="preserve"> DD</w:t>
      </w:r>
      <w:r w:rsidR="00504FBB" w:rsidRPr="00B37A9D">
        <w:rPr>
          <w:lang w:val="en-US"/>
        </w:rPr>
        <w:t xml:space="preserve">L </w:t>
      </w:r>
      <w:r w:rsidRPr="00B37A9D">
        <w:rPr>
          <w:lang w:val="en-US"/>
        </w:rPr>
        <w:t>consists of all</w:t>
      </w:r>
      <w:r w:rsidR="00504FBB" w:rsidRPr="00B37A9D">
        <w:rPr>
          <w:lang w:val="en-US"/>
        </w:rPr>
        <w:t xml:space="preserve"> SQL</w:t>
      </w:r>
      <w:r w:rsidRPr="00B37A9D">
        <w:rPr>
          <w:lang w:val="en-US"/>
        </w:rPr>
        <w:t xml:space="preserve"> statements</w:t>
      </w:r>
      <w:r w:rsidR="00D72B6F" w:rsidRPr="00B37A9D">
        <w:rPr>
          <w:lang w:val="en-US"/>
        </w:rPr>
        <w:t xml:space="preserve">, </w:t>
      </w:r>
      <w:r w:rsidRPr="00B37A9D">
        <w:rPr>
          <w:lang w:val="en-US"/>
        </w:rPr>
        <w:t xml:space="preserve">that deal with the </w:t>
      </w:r>
      <w:proofErr w:type="gramStart"/>
      <w:r w:rsidRPr="00B37A9D">
        <w:rPr>
          <w:lang w:val="en-US"/>
        </w:rPr>
        <w:t>meta</w:t>
      </w:r>
      <w:proofErr w:type="gramEnd"/>
      <w:r w:rsidRPr="00B37A9D">
        <w:rPr>
          <w:lang w:val="en-US"/>
        </w:rPr>
        <w:t xml:space="preserve"> data</w:t>
      </w:r>
      <w:r w:rsidR="00D72B6F" w:rsidRPr="00B37A9D">
        <w:rPr>
          <w:lang w:val="en-US"/>
        </w:rPr>
        <w:t xml:space="preserve"> </w:t>
      </w:r>
      <w:r w:rsidRPr="00B37A9D">
        <w:rPr>
          <w:lang w:val="en-US"/>
        </w:rPr>
        <w:t>of a</w:t>
      </w:r>
      <w:r w:rsidR="00B37A9D" w:rsidRPr="00B37A9D">
        <w:rPr>
          <w:lang w:val="en-US"/>
        </w:rPr>
        <w:t xml:space="preserve"> DBS.</w:t>
      </w:r>
      <w:r w:rsidR="00D72B6F" w:rsidRPr="00B37A9D">
        <w:rPr>
          <w:lang w:val="en-US"/>
        </w:rPr>
        <w:t xml:space="preserve"> </w:t>
      </w:r>
      <w:r w:rsidR="00B37A9D" w:rsidRPr="00B37A9D">
        <w:rPr>
          <w:lang w:val="en-US"/>
        </w:rPr>
        <w:t>Meta data describe the structure and type of the data of</w:t>
      </w:r>
      <w:r w:rsidR="00B37A9D">
        <w:rPr>
          <w:lang w:val="en-US"/>
        </w:rPr>
        <w:t xml:space="preserve"> t</w:t>
      </w:r>
      <w:r w:rsidR="00B37A9D" w:rsidRPr="00B37A9D">
        <w:rPr>
          <w:lang w:val="en-US"/>
        </w:rPr>
        <w:t xml:space="preserve">he data seen by the </w:t>
      </w:r>
      <w:r w:rsidR="00B37A9D">
        <w:rPr>
          <w:lang w:val="en-US"/>
        </w:rPr>
        <w:t xml:space="preserve">direct or indirect </w:t>
      </w:r>
      <w:r w:rsidR="00B37A9D" w:rsidRPr="00B37A9D">
        <w:rPr>
          <w:lang w:val="en-US"/>
        </w:rPr>
        <w:t>user of</w:t>
      </w:r>
      <w:r w:rsidR="00B37A9D">
        <w:rPr>
          <w:lang w:val="en-US"/>
        </w:rPr>
        <w:t xml:space="preserve"> t</w:t>
      </w:r>
      <w:r w:rsidR="00B37A9D" w:rsidRPr="00B37A9D">
        <w:rPr>
          <w:lang w:val="en-US"/>
        </w:rPr>
        <w:t>he DBS</w:t>
      </w:r>
      <w:r w:rsidR="00D72B6F" w:rsidRPr="00B37A9D">
        <w:rPr>
          <w:lang w:val="en-US"/>
        </w:rPr>
        <w:t xml:space="preserve">. </w:t>
      </w:r>
      <w:r w:rsidR="00B37A9D" w:rsidRPr="00B37A9D">
        <w:rPr>
          <w:lang w:val="en-US"/>
        </w:rPr>
        <w:t>Therefore, the</w:t>
      </w:r>
      <w:r w:rsidR="00D72B6F" w:rsidRPr="00B37A9D">
        <w:rPr>
          <w:lang w:val="en-US"/>
        </w:rPr>
        <w:t xml:space="preserve"> </w:t>
      </w:r>
      <w:r w:rsidR="00B37A9D" w:rsidRPr="00B37A9D">
        <w:rPr>
          <w:lang w:val="en-US"/>
        </w:rPr>
        <w:t>various CREATE, ALTER</w:t>
      </w:r>
      <w:r w:rsidR="00D72B6F" w:rsidRPr="00B37A9D">
        <w:rPr>
          <w:lang w:val="en-US"/>
        </w:rPr>
        <w:t xml:space="preserve"> </w:t>
      </w:r>
      <w:r w:rsidR="00B37A9D" w:rsidRPr="00B37A9D">
        <w:rPr>
          <w:lang w:val="en-US"/>
        </w:rPr>
        <w:t>a</w:t>
      </w:r>
      <w:r w:rsidR="00D72B6F" w:rsidRPr="00B37A9D">
        <w:rPr>
          <w:lang w:val="en-US"/>
        </w:rPr>
        <w:t>nd DROP</w:t>
      </w:r>
      <w:r w:rsidR="00B37A9D" w:rsidRPr="00B37A9D">
        <w:rPr>
          <w:lang w:val="en-US"/>
        </w:rPr>
        <w:t xml:space="preserve"> stat</w:t>
      </w:r>
      <w:r w:rsidR="00B37A9D">
        <w:rPr>
          <w:lang w:val="en-US"/>
        </w:rPr>
        <w:t>e</w:t>
      </w:r>
      <w:r w:rsidR="00B37A9D" w:rsidRPr="00B37A9D">
        <w:rPr>
          <w:lang w:val="en-US"/>
        </w:rPr>
        <w:t>ments</w:t>
      </w:r>
      <w:r w:rsidR="00D72B6F" w:rsidRPr="00B37A9D">
        <w:rPr>
          <w:lang w:val="en-US"/>
        </w:rPr>
        <w:t xml:space="preserve"> </w:t>
      </w:r>
      <w:r w:rsidR="00B37A9D">
        <w:rPr>
          <w:lang w:val="en-US"/>
        </w:rPr>
        <w:t>for</w:t>
      </w:r>
      <w:r w:rsidR="00D72B6F" w:rsidRPr="00B37A9D">
        <w:rPr>
          <w:lang w:val="en-US"/>
        </w:rPr>
        <w:t xml:space="preserve"> </w:t>
      </w:r>
      <w:r w:rsidR="00B37A9D">
        <w:rPr>
          <w:lang w:val="en-US"/>
        </w:rPr>
        <w:t>t</w:t>
      </w:r>
      <w:r w:rsidR="00D72B6F" w:rsidRPr="00B37A9D">
        <w:rPr>
          <w:lang w:val="en-US"/>
        </w:rPr>
        <w:t>ables</w:t>
      </w:r>
      <w:r w:rsidR="00B37A9D">
        <w:rPr>
          <w:lang w:val="en-US"/>
        </w:rPr>
        <w:t xml:space="preserve"> and v</w:t>
      </w:r>
      <w:r w:rsidR="00D72B6F" w:rsidRPr="00B37A9D">
        <w:rPr>
          <w:lang w:val="en-US"/>
        </w:rPr>
        <w:t>iews</w:t>
      </w:r>
      <w:r w:rsidR="00B37A9D">
        <w:rPr>
          <w:lang w:val="en-US"/>
        </w:rPr>
        <w:t xml:space="preserve"> belong to the DDL.</w:t>
      </w:r>
      <w:r w:rsidR="00D72B6F" w:rsidRPr="00B37A9D">
        <w:rPr>
          <w:lang w:val="en-US"/>
        </w:rPr>
        <w:t xml:space="preserve"> </w:t>
      </w:r>
      <w:r w:rsidR="00B37A9D">
        <w:rPr>
          <w:lang w:val="en-US"/>
        </w:rPr>
        <w:t xml:space="preserve">However, views are not part of this assignment. </w:t>
      </w:r>
      <w:r w:rsidR="00B37A9D" w:rsidRPr="0005588D">
        <w:rPr>
          <w:lang w:val="en-US"/>
        </w:rPr>
        <w:t>The same holds for ALTER statements.</w:t>
      </w:r>
    </w:p>
    <w:p w14:paraId="2D419524" w14:textId="77777777" w:rsidR="00480A8A" w:rsidRPr="0005588D" w:rsidRDefault="00480A8A" w:rsidP="00480A8A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48034F49" w14:textId="77777777" w:rsidR="00480A8A" w:rsidRPr="00B37A9D" w:rsidRDefault="00B37A9D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37A9D">
        <w:rPr>
          <w:lang w:val="en-US"/>
        </w:rPr>
        <w:t xml:space="preserve">Among the data types defined by the </w:t>
      </w:r>
      <w:r w:rsidR="00480A8A" w:rsidRPr="00B37A9D">
        <w:rPr>
          <w:lang w:val="en-US"/>
        </w:rPr>
        <w:t>SQL</w:t>
      </w:r>
      <w:r w:rsidRPr="00B37A9D">
        <w:rPr>
          <w:lang w:val="en-US"/>
        </w:rPr>
        <w:t xml:space="preserve"> s</w:t>
      </w:r>
      <w:r w:rsidR="00480A8A" w:rsidRPr="00B37A9D">
        <w:rPr>
          <w:lang w:val="en-US"/>
        </w:rPr>
        <w:t xml:space="preserve">tandard </w:t>
      </w:r>
      <w:r w:rsidRPr="00B37A9D">
        <w:rPr>
          <w:lang w:val="en-US"/>
        </w:rPr>
        <w:t>only</w:t>
      </w:r>
      <w:r w:rsidR="00480A8A" w:rsidRPr="00B37A9D">
        <w:rPr>
          <w:lang w:val="en-US"/>
        </w:rPr>
        <w:t xml:space="preserve"> I</w:t>
      </w:r>
      <w:r>
        <w:rPr>
          <w:lang w:val="en-US"/>
        </w:rPr>
        <w:t>NTEGER</w:t>
      </w:r>
      <w:r w:rsidR="00480A8A" w:rsidRPr="00B37A9D">
        <w:rPr>
          <w:lang w:val="en-US"/>
        </w:rPr>
        <w:t xml:space="preserve"> </w:t>
      </w:r>
      <w:r>
        <w:rPr>
          <w:lang w:val="en-US"/>
        </w:rPr>
        <w:t>a</w:t>
      </w:r>
      <w:r w:rsidR="00480A8A" w:rsidRPr="00B37A9D">
        <w:rPr>
          <w:lang w:val="en-US"/>
        </w:rPr>
        <w:t>nd V</w:t>
      </w:r>
      <w:r>
        <w:rPr>
          <w:lang w:val="en-US"/>
        </w:rPr>
        <w:t xml:space="preserve">ARCHAR, written in capital letters, have </w:t>
      </w:r>
      <w:r w:rsidR="006242E6">
        <w:rPr>
          <w:lang w:val="en-US"/>
        </w:rPr>
        <w:t xml:space="preserve">to </w:t>
      </w:r>
      <w:r>
        <w:rPr>
          <w:lang w:val="en-US"/>
        </w:rPr>
        <w:t>be considered</w:t>
      </w:r>
      <w:r w:rsidR="00480A8A" w:rsidRPr="00B37A9D">
        <w:rPr>
          <w:lang w:val="en-US"/>
        </w:rPr>
        <w:t>.</w:t>
      </w:r>
    </w:p>
    <w:p w14:paraId="42057FC2" w14:textId="77777777" w:rsidR="00B37A9D" w:rsidRPr="00B37A9D" w:rsidRDefault="00B37A9D" w:rsidP="00480A8A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6802FFF4" w14:textId="2CC7EB8B" w:rsidR="00480A8A" w:rsidRPr="00CD310A" w:rsidRDefault="00B37A9D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922D40">
        <w:rPr>
          <w:lang w:val="en-US"/>
        </w:rPr>
        <w:t xml:space="preserve">String constants in SQL are delimited by </w:t>
      </w:r>
      <w:r w:rsidR="006242E6">
        <w:rPr>
          <w:lang w:val="en-US"/>
        </w:rPr>
        <w:t>single quotes</w:t>
      </w:r>
      <w:r w:rsidRPr="00922D40">
        <w:rPr>
          <w:lang w:val="en-US"/>
        </w:rPr>
        <w:t xml:space="preserve">. </w:t>
      </w:r>
      <w:r w:rsidR="00922D40">
        <w:rPr>
          <w:lang w:val="en-US"/>
        </w:rPr>
        <w:t xml:space="preserve">Characters </w:t>
      </w:r>
      <w:r w:rsidR="00CD310A" w:rsidRPr="00CD310A">
        <w:rPr>
          <w:lang w:val="en-US"/>
        </w:rPr>
        <w:t>to be considered are from the set</w:t>
      </w:r>
      <w:r w:rsidR="00480A8A" w:rsidRPr="00CD310A">
        <w:rPr>
          <w:lang w:val="en-US"/>
        </w:rPr>
        <w:t xml:space="preserve"> </w:t>
      </w:r>
      <w:r w:rsidR="00CD310A">
        <w:rPr>
          <w:lang w:val="en-US"/>
        </w:rPr>
        <w:t>defined by the regular expression</w:t>
      </w:r>
      <w:r w:rsidR="00480A8A" w:rsidRPr="00CD310A">
        <w:rPr>
          <w:lang w:val="en-US"/>
        </w:rPr>
        <w:t xml:space="preserve"> 0-9_a-zA-Z</w:t>
      </w:r>
      <w:r w:rsidR="00CD310A">
        <w:rPr>
          <w:lang w:val="en-US"/>
        </w:rPr>
        <w:t>, t</w:t>
      </w:r>
      <w:r w:rsidR="00CD310A" w:rsidRPr="00CD310A">
        <w:rPr>
          <w:lang w:val="en-US"/>
        </w:rPr>
        <w:t>able</w:t>
      </w:r>
      <w:r w:rsidR="00480A8A" w:rsidRPr="00CD310A">
        <w:rPr>
          <w:lang w:val="en-US"/>
        </w:rPr>
        <w:t xml:space="preserve"> </w:t>
      </w:r>
      <w:r w:rsidR="00CD310A" w:rsidRPr="00CD310A">
        <w:rPr>
          <w:lang w:val="en-US"/>
        </w:rPr>
        <w:t>a</w:t>
      </w:r>
      <w:r w:rsidR="00480A8A" w:rsidRPr="00CD310A">
        <w:rPr>
          <w:lang w:val="en-US"/>
        </w:rPr>
        <w:t xml:space="preserve">nd </w:t>
      </w:r>
      <w:r w:rsidR="00CD310A" w:rsidRPr="00CD310A">
        <w:rPr>
          <w:lang w:val="en-US"/>
        </w:rPr>
        <w:t xml:space="preserve">column names </w:t>
      </w:r>
      <w:r w:rsidR="00CD310A">
        <w:rPr>
          <w:lang w:val="en-US"/>
        </w:rPr>
        <w:t>likewise</w:t>
      </w:r>
      <w:r w:rsidR="00480A8A" w:rsidRPr="00CD310A">
        <w:rPr>
          <w:lang w:val="en-US"/>
        </w:rPr>
        <w:t>.</w:t>
      </w:r>
      <w:r w:rsidR="00922D40">
        <w:rPr>
          <w:lang w:val="en-US"/>
        </w:rPr>
        <w:t xml:space="preserve"> </w:t>
      </w:r>
      <w:r w:rsidR="00480A8A" w:rsidRPr="00CD310A">
        <w:rPr>
          <w:lang w:val="en-US"/>
        </w:rPr>
        <w:t>SQL</w:t>
      </w:r>
      <w:r w:rsidR="00CD310A" w:rsidRPr="00CD310A">
        <w:rPr>
          <w:lang w:val="en-US"/>
        </w:rPr>
        <w:t xml:space="preserve"> keywords like</w:t>
      </w:r>
      <w:r w:rsidR="00480A8A" w:rsidRPr="00CD310A">
        <w:rPr>
          <w:lang w:val="en-US"/>
        </w:rPr>
        <w:t xml:space="preserve"> S</w:t>
      </w:r>
      <w:r w:rsidR="00CD310A" w:rsidRPr="00CD310A">
        <w:rPr>
          <w:lang w:val="en-US"/>
        </w:rPr>
        <w:t>ELECT</w:t>
      </w:r>
      <w:r w:rsidR="00480A8A" w:rsidRPr="00CD310A">
        <w:rPr>
          <w:lang w:val="en-US"/>
        </w:rPr>
        <w:t>, I</w:t>
      </w:r>
      <w:r w:rsidR="00CD310A" w:rsidRPr="00CD310A">
        <w:rPr>
          <w:lang w:val="en-US"/>
        </w:rPr>
        <w:t>NSERT</w:t>
      </w:r>
      <w:r w:rsidR="00480A8A" w:rsidRPr="00CD310A">
        <w:rPr>
          <w:lang w:val="en-US"/>
        </w:rPr>
        <w:t xml:space="preserve">, etc. </w:t>
      </w:r>
      <w:r w:rsidR="00CD310A" w:rsidRPr="00CD310A">
        <w:rPr>
          <w:lang w:val="en-US"/>
        </w:rPr>
        <w:t>are not allowed as</w:t>
      </w:r>
      <w:r w:rsidR="00CD310A">
        <w:rPr>
          <w:lang w:val="en-US"/>
        </w:rPr>
        <w:t xml:space="preserve"> t</w:t>
      </w:r>
      <w:r w:rsidR="00CD310A" w:rsidRPr="00CD310A">
        <w:rPr>
          <w:lang w:val="en-US"/>
        </w:rPr>
        <w:t xml:space="preserve">able </w:t>
      </w:r>
      <w:r w:rsidR="00CD310A">
        <w:rPr>
          <w:lang w:val="en-US"/>
        </w:rPr>
        <w:t>or</w:t>
      </w:r>
      <w:r w:rsidR="00CD310A" w:rsidRPr="00CD310A">
        <w:rPr>
          <w:lang w:val="en-US"/>
        </w:rPr>
        <w:t xml:space="preserve"> column names</w:t>
      </w:r>
      <w:r w:rsidR="00480A8A" w:rsidRPr="00CD310A">
        <w:rPr>
          <w:lang w:val="en-US"/>
        </w:rPr>
        <w:t>.</w:t>
      </w:r>
    </w:p>
    <w:p w14:paraId="5622229C" w14:textId="77777777" w:rsidR="00480A8A" w:rsidRPr="00CD310A" w:rsidRDefault="00480A8A" w:rsidP="00480A8A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769694E2" w14:textId="77777777" w:rsidR="00504FBB" w:rsidRPr="00B82654" w:rsidRDefault="00B82654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82654">
        <w:rPr>
          <w:lang w:val="en-US"/>
        </w:rPr>
        <w:t>That leaves the</w:t>
      </w:r>
      <w:r w:rsidR="00480A8A" w:rsidRPr="00B82654">
        <w:rPr>
          <w:lang w:val="en-US"/>
        </w:rPr>
        <w:t xml:space="preserve"> </w:t>
      </w:r>
      <w:r w:rsidRPr="00B82654">
        <w:rPr>
          <w:lang w:val="en-US"/>
        </w:rPr>
        <w:t>CREATE TABLE</w:t>
      </w:r>
      <w:r w:rsidR="00D72B6F" w:rsidRPr="00B82654">
        <w:rPr>
          <w:lang w:val="en-US"/>
        </w:rPr>
        <w:t xml:space="preserve"> </w:t>
      </w:r>
      <w:r>
        <w:rPr>
          <w:lang w:val="en-US"/>
        </w:rPr>
        <w:t>and the</w:t>
      </w:r>
      <w:r w:rsidR="00D72B6F" w:rsidRPr="00B82654">
        <w:rPr>
          <w:lang w:val="en-US"/>
        </w:rPr>
        <w:t xml:space="preserve"> DROP</w:t>
      </w:r>
      <w:r>
        <w:rPr>
          <w:lang w:val="en-US"/>
        </w:rPr>
        <w:t xml:space="preserve"> </w:t>
      </w:r>
      <w:r w:rsidR="00D72B6F" w:rsidRPr="00B82654">
        <w:rPr>
          <w:lang w:val="en-US"/>
        </w:rPr>
        <w:t>TABLE</w:t>
      </w:r>
      <w:r>
        <w:rPr>
          <w:lang w:val="en-US"/>
        </w:rPr>
        <w:t xml:space="preserve"> statements</w:t>
      </w:r>
      <w:r w:rsidR="00D72B6F" w:rsidRPr="00B82654">
        <w:rPr>
          <w:lang w:val="en-US"/>
        </w:rPr>
        <w:t>.</w:t>
      </w:r>
    </w:p>
    <w:p w14:paraId="09DA969E" w14:textId="77777777" w:rsidR="00D72B6F" w:rsidRPr="00B82654" w:rsidRDefault="00D72B6F" w:rsidP="00D72B6F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21D0F042" w14:textId="77777777" w:rsidR="00D72B6F" w:rsidRPr="00B82654" w:rsidRDefault="00D72B6F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B82654">
        <w:rPr>
          <w:lang w:val="en-US"/>
        </w:rPr>
        <w:t xml:space="preserve">DROP TABLE </w:t>
      </w:r>
      <w:r w:rsidR="00B82654" w:rsidRPr="00B82654">
        <w:rPr>
          <w:lang w:val="en-US"/>
        </w:rPr>
        <w:t>in this context is rather uncritical</w:t>
      </w:r>
      <w:r w:rsidRPr="00B82654">
        <w:rPr>
          <w:lang w:val="en-US"/>
        </w:rPr>
        <w:t>.</w:t>
      </w:r>
    </w:p>
    <w:p w14:paraId="679DEB0B" w14:textId="77777777" w:rsidR="00D72B6F" w:rsidRPr="00B82654" w:rsidRDefault="00D72B6F" w:rsidP="00D72B6F">
      <w:pPr>
        <w:tabs>
          <w:tab w:val="left" w:pos="-1620"/>
          <w:tab w:val="left" w:pos="780"/>
        </w:tabs>
        <w:ind w:left="709"/>
        <w:jc w:val="both"/>
        <w:rPr>
          <w:lang w:val="en-US"/>
        </w:rPr>
      </w:pPr>
    </w:p>
    <w:p w14:paraId="304EE162" w14:textId="77777777" w:rsidR="00922D40" w:rsidRDefault="007625F7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 w:rsidRPr="00922D40">
        <w:rPr>
          <w:lang w:val="en-US"/>
        </w:rPr>
        <w:t xml:space="preserve">Deviating from and/or extending the SQL standard and its Oracle implementation the </w:t>
      </w:r>
      <w:r w:rsidR="00D72B6F" w:rsidRPr="00922D40">
        <w:rPr>
          <w:lang w:val="en-US"/>
        </w:rPr>
        <w:t xml:space="preserve">CREATE TABLE </w:t>
      </w:r>
      <w:r w:rsidRPr="00922D40">
        <w:rPr>
          <w:lang w:val="en-US"/>
        </w:rPr>
        <w:t xml:space="preserve">statement will </w:t>
      </w:r>
      <w:r w:rsidR="00922D40" w:rsidRPr="00922D40">
        <w:rPr>
          <w:lang w:val="en-US"/>
        </w:rPr>
        <w:t xml:space="preserve">modified </w:t>
      </w:r>
      <w:r w:rsidRPr="00922D40">
        <w:rPr>
          <w:lang w:val="en-US"/>
        </w:rPr>
        <w:t xml:space="preserve">for our assignment </w:t>
      </w:r>
      <w:r w:rsidR="00922D40" w:rsidRPr="00922D40">
        <w:rPr>
          <w:lang w:val="en-US"/>
        </w:rPr>
        <w:t>by clauses specifying</w:t>
      </w:r>
      <w:r w:rsidR="00922D40">
        <w:rPr>
          <w:lang w:val="en-US"/>
        </w:rPr>
        <w:t xml:space="preserve"> the </w:t>
      </w:r>
      <w:r w:rsidR="00922D40" w:rsidRPr="00922D40">
        <w:rPr>
          <w:lang w:val="en-US"/>
        </w:rPr>
        <w:t>p</w:t>
      </w:r>
      <w:r w:rsidR="00D72B6F" w:rsidRPr="00922D40">
        <w:rPr>
          <w:lang w:val="en-US"/>
        </w:rPr>
        <w:t>artitio</w:t>
      </w:r>
      <w:r w:rsidR="00922D40" w:rsidRPr="00922D40">
        <w:rPr>
          <w:lang w:val="en-US"/>
        </w:rPr>
        <w:t>ns</w:t>
      </w:r>
      <w:r w:rsidR="00D72B6F" w:rsidRPr="00922D40">
        <w:rPr>
          <w:lang w:val="en-US"/>
        </w:rPr>
        <w:t xml:space="preserve"> </w:t>
      </w:r>
      <w:r w:rsidR="00922D40" w:rsidRPr="00922D40">
        <w:rPr>
          <w:lang w:val="en-US"/>
        </w:rPr>
        <w:t>of a table to be created. Both vertical and horizontal partitioning are to be supported.</w:t>
      </w:r>
      <w:r w:rsidR="00D72B6F" w:rsidRPr="00922D40">
        <w:rPr>
          <w:lang w:val="en-US"/>
        </w:rPr>
        <w:t xml:space="preserve"> </w:t>
      </w:r>
      <w:r w:rsidR="00922D40">
        <w:rPr>
          <w:lang w:val="en-US"/>
        </w:rPr>
        <w:t>However, there will be no redundancy in the form of replication.</w:t>
      </w:r>
    </w:p>
    <w:p w14:paraId="5D294504" w14:textId="77777777" w:rsidR="00922D40" w:rsidRDefault="00922D40" w:rsidP="00922D40">
      <w:pPr>
        <w:pStyle w:val="Listenabsatz"/>
        <w:rPr>
          <w:lang w:val="en-US"/>
        </w:rPr>
      </w:pPr>
    </w:p>
    <w:p w14:paraId="1349912F" w14:textId="6D6B7F2D" w:rsidR="006110E5" w:rsidRPr="0005588D" w:rsidRDefault="0005588D" w:rsidP="00922D40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In the simplest way to </w:t>
      </w:r>
      <w:r w:rsidR="00922D40" w:rsidRPr="00922D40">
        <w:rPr>
          <w:lang w:val="en-US"/>
        </w:rPr>
        <w:t xml:space="preserve">partition a table </w:t>
      </w:r>
      <w:r w:rsidR="004B38C0" w:rsidRPr="00922D40">
        <w:rPr>
          <w:lang w:val="en-US"/>
        </w:rPr>
        <w:t>horizontal</w:t>
      </w:r>
      <w:r w:rsidR="00922D40" w:rsidRPr="00922D40">
        <w:rPr>
          <w:lang w:val="en-US"/>
        </w:rPr>
        <w:t xml:space="preserve">ly </w:t>
      </w:r>
      <w:r>
        <w:rPr>
          <w:lang w:val="en-US"/>
        </w:rPr>
        <w:t xml:space="preserve">is by specifying exactly one </w:t>
      </w:r>
      <w:r w:rsidR="00922D40" w:rsidRPr="00922D40">
        <w:rPr>
          <w:lang w:val="en-US"/>
        </w:rPr>
        <w:t>a</w:t>
      </w:r>
      <w:r w:rsidR="004B38C0" w:rsidRPr="00922D40">
        <w:rPr>
          <w:lang w:val="en-US"/>
        </w:rPr>
        <w:t>ttribute (</w:t>
      </w:r>
      <w:r w:rsidR="00922D40" w:rsidRPr="00922D40">
        <w:rPr>
          <w:lang w:val="en-US"/>
        </w:rPr>
        <w:t>a column</w:t>
      </w:r>
      <w:r w:rsidR="004B38C0" w:rsidRPr="00922D40">
        <w:rPr>
          <w:lang w:val="en-US"/>
        </w:rPr>
        <w:t xml:space="preserve">) </w:t>
      </w:r>
      <w:r w:rsidR="00922D40">
        <w:rPr>
          <w:lang w:val="en-US"/>
        </w:rPr>
        <w:t>and a logical expression on that attribute</w:t>
      </w:r>
      <w:r>
        <w:rPr>
          <w:lang w:val="en-US"/>
        </w:rPr>
        <w:t>. Together they control</w:t>
      </w:r>
      <w:r w:rsidR="00922D40">
        <w:rPr>
          <w:lang w:val="en-US"/>
        </w:rPr>
        <w:t xml:space="preserve"> the allocation </w:t>
      </w:r>
      <w:r>
        <w:rPr>
          <w:lang w:val="en-US"/>
        </w:rPr>
        <w:t xml:space="preserve">of data </w:t>
      </w:r>
      <w:r w:rsidR="00922D40">
        <w:rPr>
          <w:lang w:val="en-US"/>
        </w:rPr>
        <w:t>to the members</w:t>
      </w:r>
      <w:r w:rsidR="004B38C0" w:rsidRPr="00922D40">
        <w:rPr>
          <w:lang w:val="en-US"/>
        </w:rPr>
        <w:t xml:space="preserve"> </w:t>
      </w:r>
      <w:r w:rsidR="00922D40">
        <w:rPr>
          <w:lang w:val="en-US"/>
        </w:rPr>
        <w:t xml:space="preserve">of the federation </w:t>
      </w:r>
      <w:proofErr w:type="spellStart"/>
      <w:r w:rsidR="00922D40">
        <w:rPr>
          <w:lang w:val="en-US"/>
        </w:rPr>
        <w:t>CDBSes</w:t>
      </w:r>
      <w:proofErr w:type="spellEnd"/>
      <w:r w:rsidR="004B38C0" w:rsidRPr="00922D40">
        <w:rPr>
          <w:lang w:val="en-US"/>
        </w:rPr>
        <w:t xml:space="preserve">. </w:t>
      </w:r>
      <w:r>
        <w:rPr>
          <w:lang w:val="en-US"/>
        </w:rPr>
        <w:t xml:space="preserve">You will only have to implement this simple version and consequently </w:t>
      </w:r>
      <w:r w:rsidR="006110E5">
        <w:rPr>
          <w:lang w:val="en-US"/>
        </w:rPr>
        <w:t xml:space="preserve">are not </w:t>
      </w:r>
      <w:r>
        <w:rPr>
          <w:lang w:val="en-US"/>
        </w:rPr>
        <w:t>asked</w:t>
      </w:r>
      <w:r w:rsidR="006110E5">
        <w:rPr>
          <w:lang w:val="en-US"/>
        </w:rPr>
        <w:t xml:space="preserve"> to consider an even more </w:t>
      </w:r>
      <w:r w:rsidR="006110E5" w:rsidRPr="006110E5">
        <w:rPr>
          <w:lang w:val="en-US"/>
        </w:rPr>
        <w:t>flexible allocation controlled by</w:t>
      </w:r>
      <w:r w:rsidR="006110E5">
        <w:rPr>
          <w:lang w:val="en-US"/>
        </w:rPr>
        <w:t xml:space="preserve"> a combination of columns and a</w:t>
      </w:r>
      <w:r w:rsidR="006110E5" w:rsidRPr="006110E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</w:t>
      </w:r>
      <w:r w:rsidR="006110E5">
        <w:rPr>
          <w:lang w:val="en-US"/>
        </w:rPr>
        <w:t>oolean</w:t>
      </w:r>
      <w:proofErr w:type="spellEnd"/>
      <w:proofErr w:type="gramEnd"/>
      <w:r w:rsidR="006110E5">
        <w:rPr>
          <w:lang w:val="en-US"/>
        </w:rPr>
        <w:t xml:space="preserve"> </w:t>
      </w:r>
      <w:r w:rsidR="006110E5" w:rsidRPr="006110E5">
        <w:rPr>
          <w:lang w:val="en-US"/>
        </w:rPr>
        <w:t xml:space="preserve">expression </w:t>
      </w:r>
      <w:r w:rsidR="006110E5">
        <w:rPr>
          <w:lang w:val="en-US"/>
        </w:rPr>
        <w:t>on the combination</w:t>
      </w:r>
      <w:r w:rsidR="004B38C0" w:rsidRPr="006110E5">
        <w:rPr>
          <w:lang w:val="en-US"/>
        </w:rPr>
        <w:t>.</w:t>
      </w:r>
      <w:r w:rsidR="000C2A8D">
        <w:rPr>
          <w:lang w:val="en-US"/>
        </w:rPr>
        <w:t xml:space="preserve"> Instead of a more general </w:t>
      </w:r>
      <w:proofErr w:type="spellStart"/>
      <w:proofErr w:type="gramStart"/>
      <w:r w:rsidR="000C2A8D">
        <w:rPr>
          <w:lang w:val="en-US"/>
        </w:rPr>
        <w:t>boolean</w:t>
      </w:r>
      <w:proofErr w:type="spellEnd"/>
      <w:proofErr w:type="gramEnd"/>
      <w:r w:rsidR="000C2A8D">
        <w:rPr>
          <w:lang w:val="en-US"/>
        </w:rPr>
        <w:t xml:space="preserve"> expression on the attribute partitions will be defined as disjoint intervals of the domain of the attribute. If, for example, </w:t>
      </w:r>
      <w:r w:rsidR="006110E5" w:rsidRPr="006110E5">
        <w:rPr>
          <w:lang w:val="en-US"/>
        </w:rPr>
        <w:t xml:space="preserve">the attribute </w:t>
      </w:r>
      <w:proofErr w:type="spellStart"/>
      <w:r w:rsidR="006110E5" w:rsidRPr="006110E5">
        <w:rPr>
          <w:lang w:val="en-US"/>
        </w:rPr>
        <w:t>ZIPcode</w:t>
      </w:r>
      <w:proofErr w:type="spellEnd"/>
      <w:r w:rsidR="009B1F51">
        <w:rPr>
          <w:lang w:val="en-US"/>
        </w:rPr>
        <w:t xml:space="preserve"> </w:t>
      </w:r>
      <w:r w:rsidR="00DA1AB7" w:rsidRPr="006110E5">
        <w:rPr>
          <w:lang w:val="en-US"/>
        </w:rPr>
        <w:t>(</w:t>
      </w:r>
      <w:r w:rsidR="006110E5" w:rsidRPr="006110E5">
        <w:rPr>
          <w:lang w:val="en-US"/>
        </w:rPr>
        <w:t>data type INTEGER</w:t>
      </w:r>
      <w:r w:rsidR="00DA1AB7" w:rsidRPr="006110E5">
        <w:rPr>
          <w:lang w:val="en-US"/>
        </w:rPr>
        <w:t xml:space="preserve">) </w:t>
      </w:r>
      <w:r w:rsidR="006110E5" w:rsidRPr="006110E5">
        <w:rPr>
          <w:lang w:val="en-US"/>
        </w:rPr>
        <w:t>controls horizontal partitioning and there are, as in our case, 3 CDBS</w:t>
      </w:r>
      <w:r w:rsidR="00DA1AB7" w:rsidRPr="006110E5">
        <w:rPr>
          <w:lang w:val="en-US"/>
        </w:rPr>
        <w:t xml:space="preserve">, </w:t>
      </w:r>
      <w:r w:rsidR="009B1F51">
        <w:rPr>
          <w:lang w:val="en-US"/>
        </w:rPr>
        <w:t>the intervals might be defi</w:t>
      </w:r>
      <w:r w:rsidR="006110E5" w:rsidRPr="006110E5">
        <w:rPr>
          <w:lang w:val="en-US"/>
        </w:rPr>
        <w:t>ned as follows</w:t>
      </w:r>
      <w:r w:rsidR="00DA1AB7" w:rsidRPr="006110E5">
        <w:rPr>
          <w:lang w:val="en-US"/>
        </w:rPr>
        <w:t xml:space="preserve"> (-</w:t>
      </w:r>
      <w:r w:rsidR="006110E5">
        <w:rPr>
          <w:lang w:val="en-US"/>
        </w:rPr>
        <w:t>infinity</w:t>
      </w:r>
      <w:r w:rsidR="00DA1AB7" w:rsidRPr="006110E5">
        <w:rPr>
          <w:lang w:val="en-US"/>
        </w:rPr>
        <w:t xml:space="preserve"> </w:t>
      </w:r>
      <w:r w:rsidR="006110E5">
        <w:rPr>
          <w:lang w:val="en-US"/>
        </w:rPr>
        <w:t>up to and including</w:t>
      </w:r>
      <w:r w:rsidR="00DA1AB7" w:rsidRPr="006110E5">
        <w:rPr>
          <w:lang w:val="en-US"/>
        </w:rPr>
        <w:t xml:space="preserve"> 39999, 40000 </w:t>
      </w:r>
      <w:r w:rsidR="006110E5">
        <w:rPr>
          <w:lang w:val="en-US"/>
        </w:rPr>
        <w:t>up to and including</w:t>
      </w:r>
      <w:r w:rsidR="00DA1AB7" w:rsidRPr="006110E5">
        <w:rPr>
          <w:lang w:val="en-US"/>
        </w:rPr>
        <w:t xml:space="preserve"> 69999, 70000 </w:t>
      </w:r>
      <w:r w:rsidR="009B1F51">
        <w:rPr>
          <w:lang w:val="en-US"/>
        </w:rPr>
        <w:t>to +infinity</w:t>
      </w:r>
      <w:r w:rsidR="00DA1AB7" w:rsidRPr="006110E5">
        <w:rPr>
          <w:lang w:val="en-US"/>
        </w:rPr>
        <w:t>).</w:t>
      </w:r>
      <w:r w:rsidR="003A70CD" w:rsidRPr="006110E5">
        <w:rPr>
          <w:lang w:val="en-US"/>
        </w:rPr>
        <w:t xml:space="preserve"> </w:t>
      </w:r>
      <w:r w:rsidRPr="0005588D">
        <w:rPr>
          <w:lang w:val="en-US"/>
        </w:rPr>
        <w:t xml:space="preserve">To reduce complexity horizontal partitioning will only be required </w:t>
      </w:r>
      <w:r>
        <w:rPr>
          <w:lang w:val="en-US"/>
        </w:rPr>
        <w:t>on</w:t>
      </w:r>
      <w:r w:rsidRPr="0005588D">
        <w:rPr>
          <w:lang w:val="en-US"/>
        </w:rPr>
        <w:t xml:space="preserve"> </w:t>
      </w:r>
      <w:r>
        <w:rPr>
          <w:lang w:val="en-US"/>
        </w:rPr>
        <w:t>a</w:t>
      </w:r>
      <w:r w:rsidR="003A70CD" w:rsidRPr="0005588D">
        <w:rPr>
          <w:lang w:val="en-US"/>
        </w:rPr>
        <w:t>ttribute</w:t>
      </w:r>
      <w:r>
        <w:rPr>
          <w:lang w:val="en-US"/>
        </w:rPr>
        <w:t>s</w:t>
      </w:r>
      <w:r w:rsidR="003A70CD" w:rsidRPr="0005588D">
        <w:rPr>
          <w:lang w:val="en-US"/>
        </w:rPr>
        <w:t xml:space="preserve"> </w:t>
      </w:r>
      <w:r>
        <w:rPr>
          <w:lang w:val="en-US"/>
        </w:rPr>
        <w:t>of data type</w:t>
      </w:r>
      <w:r w:rsidR="007F6229" w:rsidRPr="0005588D">
        <w:rPr>
          <w:lang w:val="en-US"/>
        </w:rPr>
        <w:t xml:space="preserve"> INTEGER</w:t>
      </w:r>
      <w:r w:rsidR="003A70CD" w:rsidRPr="0005588D">
        <w:rPr>
          <w:lang w:val="en-US"/>
        </w:rPr>
        <w:t>.</w:t>
      </w:r>
    </w:p>
    <w:p w14:paraId="08536CAD" w14:textId="77777777" w:rsidR="006110E5" w:rsidRPr="0005588D" w:rsidRDefault="006110E5" w:rsidP="006110E5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037CEFF5" w14:textId="665853CB" w:rsidR="004B38C0" w:rsidRPr="000C2A8D" w:rsidRDefault="000C2A8D" w:rsidP="006110E5">
      <w:pPr>
        <w:tabs>
          <w:tab w:val="left" w:pos="-1620"/>
          <w:tab w:val="left" w:pos="780"/>
        </w:tabs>
        <w:jc w:val="both"/>
        <w:rPr>
          <w:lang w:val="en-US"/>
        </w:rPr>
      </w:pPr>
      <w:r w:rsidRPr="000C2A8D">
        <w:rPr>
          <w:lang w:val="en-US"/>
        </w:rPr>
        <w:t>As there is no standard syntax for partitioni</w:t>
      </w:r>
      <w:r>
        <w:rPr>
          <w:lang w:val="en-US"/>
        </w:rPr>
        <w:t>n</w:t>
      </w:r>
      <w:r w:rsidRPr="000C2A8D">
        <w:rPr>
          <w:lang w:val="en-US"/>
        </w:rPr>
        <w:t xml:space="preserve">g in the </w:t>
      </w:r>
      <w:r w:rsidR="007F6229" w:rsidRPr="000C2A8D">
        <w:rPr>
          <w:lang w:val="en-US"/>
        </w:rPr>
        <w:t>SQL</w:t>
      </w:r>
      <w:r w:rsidRPr="000C2A8D">
        <w:rPr>
          <w:lang w:val="en-US"/>
        </w:rPr>
        <w:t xml:space="preserve"> standard</w:t>
      </w:r>
      <w:r w:rsidR="007F6229" w:rsidRPr="000C2A8D">
        <w:rPr>
          <w:lang w:val="en-US"/>
        </w:rPr>
        <w:t>, we</w:t>
      </w:r>
      <w:r w:rsidRPr="000C2A8D">
        <w:rPr>
          <w:lang w:val="en-US"/>
        </w:rPr>
        <w:t xml:space="preserve"> will define our own small extension </w:t>
      </w:r>
      <w:r>
        <w:rPr>
          <w:lang w:val="en-US"/>
        </w:rPr>
        <w:t xml:space="preserve">of the CREATE </w:t>
      </w:r>
      <w:r w:rsidR="007F6229" w:rsidRPr="000C2A8D">
        <w:rPr>
          <w:lang w:val="en-US"/>
        </w:rPr>
        <w:t>TABLE</w:t>
      </w:r>
      <w:r>
        <w:rPr>
          <w:lang w:val="en-US"/>
        </w:rPr>
        <w:t xml:space="preserve"> statement</w:t>
      </w:r>
      <w:r w:rsidR="00903910" w:rsidRPr="000C2A8D">
        <w:rPr>
          <w:lang w:val="en-US"/>
        </w:rPr>
        <w:t xml:space="preserve"> </w:t>
      </w:r>
      <w:r>
        <w:rPr>
          <w:lang w:val="en-US"/>
        </w:rPr>
        <w:t>by appending a horizontal clause to the end of the statement</w:t>
      </w:r>
      <w:r w:rsidR="00903910" w:rsidRPr="000C2A8D">
        <w:rPr>
          <w:lang w:val="en-US"/>
        </w:rPr>
        <w:t xml:space="preserve">. </w:t>
      </w:r>
      <w:r w:rsidRPr="000C2A8D">
        <w:rPr>
          <w:lang w:val="en-US"/>
        </w:rPr>
        <w:t xml:space="preserve">The horizontal </w:t>
      </w:r>
      <w:proofErr w:type="spellStart"/>
      <w:r w:rsidRPr="000C2A8D">
        <w:rPr>
          <w:lang w:val="en-US"/>
        </w:rPr>
        <w:t>ZIPcode</w:t>
      </w:r>
      <w:proofErr w:type="spellEnd"/>
      <w:r w:rsidRPr="000C2A8D">
        <w:rPr>
          <w:lang w:val="en-US"/>
        </w:rPr>
        <w:t xml:space="preserve"> partitioning of the example </w:t>
      </w:r>
      <w:r>
        <w:rPr>
          <w:lang w:val="en-US"/>
        </w:rPr>
        <w:t>above is formulated as follows</w:t>
      </w:r>
      <w:r w:rsidRPr="000C2A8D">
        <w:rPr>
          <w:lang w:val="en-US"/>
        </w:rPr>
        <w:t>:</w:t>
      </w:r>
    </w:p>
    <w:p w14:paraId="6B0E4BF0" w14:textId="7FEB9528" w:rsidR="000F4B4E" w:rsidRDefault="000F4B4E" w:rsidP="000C2A8D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E843066" w14:textId="77777777" w:rsidR="000F4B4E" w:rsidRDefault="007F6229" w:rsidP="000F4B4E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 w:rsidRPr="007F6229">
        <w:rPr>
          <w:lang w:val="en-GB"/>
        </w:rPr>
        <w:t xml:space="preserve">CREATE TABLE PERS (PNR INTEGER, NAME </w:t>
      </w:r>
      <w:proofErr w:type="gramStart"/>
      <w:r w:rsidRPr="007F6229">
        <w:rPr>
          <w:lang w:val="en-GB"/>
        </w:rPr>
        <w:t>VARCHAR(</w:t>
      </w:r>
      <w:proofErr w:type="gramEnd"/>
      <w:r w:rsidRPr="007F6229">
        <w:rPr>
          <w:lang w:val="en-GB"/>
        </w:rPr>
        <w:t>30), …, PLZ INTEGER)</w:t>
      </w:r>
    </w:p>
    <w:p w14:paraId="5041766C" w14:textId="0BC62F2C" w:rsidR="007F6229" w:rsidRPr="000F4B4E" w:rsidRDefault="009040EB" w:rsidP="000F4B4E">
      <w:pPr>
        <w:tabs>
          <w:tab w:val="left" w:pos="-1620"/>
          <w:tab w:val="left" w:pos="780"/>
        </w:tabs>
        <w:ind w:left="3545"/>
        <w:jc w:val="both"/>
        <w:rPr>
          <w:lang w:val="en-GB"/>
        </w:rPr>
      </w:pPr>
      <w:r w:rsidRPr="009040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F96F6" wp14:editId="7195BB68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6076950" cy="1536700"/>
                <wp:effectExtent l="0" t="0" r="1905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BBDB5" w14:textId="633B1FA6" w:rsidR="009040EB" w:rsidRPr="006A3B17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horizontal partitioning are as </w:t>
                            </w:r>
                            <w:proofErr w:type="gramStart"/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>follows</w:t>
                            </w:r>
                            <w:r w:rsidR="007B34FE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6CE9C20F" w14:textId="77777777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EC6BCA6" w14:textId="77777777" w:rsidR="009040EB" w:rsidRPr="007B34FE" w:rsidRDefault="009040EB" w:rsidP="009040E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-create-</w:t>
                            </w:r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table 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:= create-table-non-partitioned | create-table-partitioned</w:t>
                            </w:r>
                          </w:p>
                          <w:p w14:paraId="7889077D" w14:textId="77777777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create-table-non-</w:t>
                            </w:r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 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:= create-table</w:t>
                            </w:r>
                          </w:p>
                          <w:p w14:paraId="3BF145DD" w14:textId="340D310B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create-table-</w:t>
                            </w:r>
                            <w:proofErr w:type="gram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partitioned 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:= create-table HORIZONTAL (attribute(list-of-</w:t>
                            </w:r>
                            <w:r w:rsidR="00ED74C9">
                              <w:rPr>
                                <w:sz w:val="24"/>
                                <w:lang w:val="en-GB"/>
                              </w:rPr>
                              <w:t>boundaries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>))</w:t>
                            </w:r>
                          </w:p>
                          <w:p w14:paraId="32120814" w14:textId="791F3A40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list-of-</w:t>
                            </w:r>
                            <w:proofErr w:type="gramStart"/>
                            <w:r w:rsidR="00ED74C9">
                              <w:rPr>
                                <w:sz w:val="24"/>
                                <w:lang w:val="en-GB"/>
                              </w:rPr>
                              <w:t>boundaries</w:t>
                            </w:r>
                            <w:r w:rsidR="00ED74C9" w:rsidRPr="007B34FE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>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:= boundary [,boundary]</w:t>
                            </w:r>
                          </w:p>
                          <w:p w14:paraId="3717F091" w14:textId="2EF67D9E" w:rsidR="009040EB" w:rsidRPr="007B34FE" w:rsidRDefault="009040E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96F6" id="Textfeld 2" o:spid="_x0000_s1054" type="#_x0000_t202" style="position:absolute;left:0;text-align:left;margin-left:0;margin-top:23.5pt;width:478.5pt;height:12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">
                <v:textbox>
                  <w:txbxContent>
                    <w:p w14:paraId="763BBDB5" w14:textId="633B1FA6" w:rsidR="009040EB" w:rsidRPr="006A3B17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>Syntax rules for horizontal partitioning are as follows</w:t>
                      </w:r>
                      <w:r w:rsidR="007B34FE">
                        <w:rPr>
                          <w:b/>
                          <w:sz w:val="24"/>
                          <w:lang w:val="en-US"/>
                        </w:rPr>
                        <w:t xml:space="preserve"> :</w:t>
                      </w:r>
                    </w:p>
                    <w:p w14:paraId="6CE9C20F" w14:textId="77777777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5EC6BCA6" w14:textId="77777777" w:rsidR="009040EB" w:rsidRPr="007B34FE" w:rsidRDefault="009040EB" w:rsidP="009040EB">
                      <w:pPr>
                        <w:rPr>
                          <w:sz w:val="24"/>
                          <w:lang w:val="en-US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fdbs-create-table ::= create-table-non-partitioned | create-table-partitioned</w:t>
                      </w:r>
                    </w:p>
                    <w:p w14:paraId="7889077D" w14:textId="77777777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create-table-non-partitioned ::= create-table</w:t>
                      </w:r>
                    </w:p>
                    <w:p w14:paraId="3BF145DD" w14:textId="340D310B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create-table-partitioned ::= create-table HORIZONTAL (attribute(list-of-</w:t>
                      </w:r>
                      <w:r w:rsidR="00ED74C9">
                        <w:rPr>
                          <w:sz w:val="24"/>
                          <w:lang w:val="en-GB"/>
                        </w:rPr>
                        <w:t>boundaries</w:t>
                      </w:r>
                      <w:r w:rsidRPr="007B34FE">
                        <w:rPr>
                          <w:sz w:val="24"/>
                          <w:lang w:val="en-GB"/>
                        </w:rPr>
                        <w:t>))</w:t>
                      </w:r>
                    </w:p>
                    <w:p w14:paraId="32120814" w14:textId="791F3A40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list-of-</w:t>
                      </w:r>
                      <w:r w:rsidR="00ED74C9">
                        <w:rPr>
                          <w:sz w:val="24"/>
                          <w:lang w:val="en-GB"/>
                        </w:rPr>
                        <w:t>boundaries</w:t>
                      </w:r>
                      <w:r w:rsidR="00ED74C9" w:rsidRPr="007B34FE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Pr="007B34FE">
                        <w:rPr>
                          <w:sz w:val="24"/>
                          <w:lang w:val="en-GB"/>
                        </w:rPr>
                        <w:t>::= boundary [,boundary]</w:t>
                      </w:r>
                    </w:p>
                    <w:p w14:paraId="3717F091" w14:textId="2EF67D9E" w:rsidR="009040EB" w:rsidRPr="007B34FE" w:rsidRDefault="009040E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910" w:rsidRPr="000F4B4E">
        <w:rPr>
          <w:lang w:val="en-US"/>
        </w:rPr>
        <w:t>HORIZONTAL (PLZ (39999</w:t>
      </w:r>
      <w:proofErr w:type="gramStart"/>
      <w:r w:rsidR="00903910" w:rsidRPr="000F4B4E">
        <w:rPr>
          <w:lang w:val="en-US"/>
        </w:rPr>
        <w:t>,69999</w:t>
      </w:r>
      <w:proofErr w:type="gramEnd"/>
      <w:r w:rsidR="00903910" w:rsidRPr="000F4B4E">
        <w:rPr>
          <w:lang w:val="en-US"/>
        </w:rPr>
        <w:t>))</w:t>
      </w:r>
    </w:p>
    <w:p w14:paraId="149DF012" w14:textId="77777777" w:rsidR="00B02A75" w:rsidRDefault="00B02A75" w:rsidP="007B34FE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202F937E" w14:textId="6235029B" w:rsidR="00572244" w:rsidRDefault="00572244" w:rsidP="007B34FE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>Please note that the syntax diagram allows for a maximum of three intervals, i.e. there will be no need to allocate more than one partition to a server.</w:t>
      </w:r>
    </w:p>
    <w:p w14:paraId="5C3A1546" w14:textId="77777777" w:rsidR="00572244" w:rsidRDefault="00572244" w:rsidP="007B34FE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25E0A82D" w14:textId="7FFDD6AD" w:rsidR="009E542B" w:rsidRDefault="007402AC" w:rsidP="007402AC">
      <w:pPr>
        <w:tabs>
          <w:tab w:val="left" w:pos="-1620"/>
          <w:tab w:val="left" w:pos="780"/>
        </w:tabs>
        <w:jc w:val="both"/>
        <w:rPr>
          <w:ins w:id="0" w:author="Prof. Dr. Peter Peinl" w:date="2017-08-19T17:32:00Z"/>
          <w:lang w:val="en-US"/>
        </w:rPr>
      </w:pPr>
      <w:r w:rsidRPr="007402AC">
        <w:rPr>
          <w:lang w:val="en-GB"/>
        </w:rPr>
        <w:t>Rules</w:t>
      </w:r>
      <w:r w:rsidR="00B02A75" w:rsidRPr="007402AC">
        <w:rPr>
          <w:lang w:val="en-GB"/>
        </w:rPr>
        <w:t xml:space="preserve"> create-table </w:t>
      </w:r>
      <w:r w:rsidRPr="007402AC">
        <w:rPr>
          <w:lang w:val="en-GB"/>
        </w:rPr>
        <w:t>and</w:t>
      </w:r>
      <w:r w:rsidR="00B02A75" w:rsidRPr="007402AC">
        <w:rPr>
          <w:lang w:val="en-GB"/>
        </w:rPr>
        <w:t xml:space="preserve"> attribute </w:t>
      </w:r>
      <w:r w:rsidRPr="007402AC">
        <w:rPr>
          <w:lang w:val="en-GB"/>
        </w:rPr>
        <w:t xml:space="preserve">are </w:t>
      </w:r>
      <w:r>
        <w:rPr>
          <w:lang w:val="en-GB"/>
        </w:rPr>
        <w:t xml:space="preserve">the rules according to </w:t>
      </w:r>
      <w:r w:rsidR="00B02A75" w:rsidRPr="007402AC">
        <w:rPr>
          <w:lang w:val="en-GB"/>
        </w:rPr>
        <w:t>Oracle</w:t>
      </w:r>
      <w:r>
        <w:rPr>
          <w:lang w:val="en-GB"/>
        </w:rPr>
        <w:t xml:space="preserve"> of a table</w:t>
      </w:r>
      <w:r w:rsidR="00B02A75" w:rsidRPr="007402AC">
        <w:rPr>
          <w:lang w:val="en-GB"/>
        </w:rPr>
        <w:t xml:space="preserve"> </w:t>
      </w:r>
      <w:r w:rsidR="00B02A75" w:rsidRPr="007402AC">
        <w:rPr>
          <w:lang w:val="en-GB"/>
        </w:rPr>
        <w:softHyphen/>
        <w:t>de</w:t>
      </w:r>
      <w:r w:rsidR="00B02A75" w:rsidRPr="007402AC">
        <w:rPr>
          <w:lang w:val="en-GB"/>
        </w:rPr>
        <w:softHyphen/>
        <w:t>fi</w:t>
      </w:r>
      <w:r w:rsidR="00B02A75" w:rsidRPr="007402AC">
        <w:rPr>
          <w:lang w:val="en-GB"/>
        </w:rPr>
        <w:softHyphen/>
        <w:t>ni</w:t>
      </w:r>
      <w:r w:rsidR="00B02A75" w:rsidRPr="007402AC">
        <w:rPr>
          <w:lang w:val="en-GB"/>
        </w:rPr>
        <w:softHyphen/>
        <w:t xml:space="preserve">tion </w:t>
      </w:r>
      <w:r>
        <w:rPr>
          <w:lang w:val="en-GB"/>
        </w:rPr>
        <w:t>and a columns name</w:t>
      </w:r>
      <w:r w:rsidR="00B02A75" w:rsidRPr="007402AC">
        <w:rPr>
          <w:lang w:val="en-GB"/>
        </w:rPr>
        <w:t>.</w:t>
      </w:r>
      <w:r w:rsidR="0063101F">
        <w:rPr>
          <w:lang w:val="en-US"/>
        </w:rPr>
        <w:t xml:space="preserve"> </w:t>
      </w:r>
      <w:ins w:id="1" w:author="Prof. Dr. Peter Peinl" w:date="2017-08-19T17:29:00Z">
        <w:r w:rsidR="009E542B">
          <w:rPr>
            <w:lang w:val="en-US"/>
          </w:rPr>
          <w:t xml:space="preserve">However, </w:t>
        </w:r>
        <w:commentRangeStart w:id="2"/>
        <w:r w:rsidR="009E542B">
          <w:rPr>
            <w:lang w:val="en-US"/>
          </w:rPr>
          <w:t>there</w:t>
        </w:r>
      </w:ins>
      <w:commentRangeEnd w:id="2"/>
      <w:ins w:id="3" w:author="Prof. Dr. Peter Peinl" w:date="2017-08-19T18:38:00Z">
        <w:r w:rsidR="008B715F">
          <w:rPr>
            <w:rStyle w:val="Kommentarzeichen"/>
          </w:rPr>
          <w:commentReference w:id="2"/>
        </w:r>
      </w:ins>
      <w:ins w:id="4" w:author="Prof. Dr. Peter Peinl" w:date="2017-08-19T17:29:00Z">
        <w:r w:rsidR="009E542B">
          <w:rPr>
            <w:lang w:val="en-US"/>
          </w:rPr>
          <w:t xml:space="preserve"> will be no DEFAULT clauses or NOT NULL clauses in the column defin</w:t>
        </w:r>
      </w:ins>
      <w:ins w:id="5" w:author="Prof. Dr. Peter Peinl" w:date="2017-08-19T17:31:00Z">
        <w:r w:rsidR="009E542B">
          <w:rPr>
            <w:lang w:val="en-US"/>
          </w:rPr>
          <w:t>itions, i.e. the name will be followed by the data type</w:t>
        </w:r>
      </w:ins>
      <w:ins w:id="6" w:author="Prof. Dr. Peter Peinl" w:date="2017-08-19T17:33:00Z">
        <w:r w:rsidR="00CE1565">
          <w:rPr>
            <w:lang w:val="en-US"/>
          </w:rPr>
          <w:t xml:space="preserve"> as in the example below</w:t>
        </w:r>
      </w:ins>
      <w:ins w:id="7" w:author="Prof. Dr. Peter Peinl" w:date="2017-08-19T17:31:00Z">
        <w:r w:rsidR="009E542B">
          <w:rPr>
            <w:lang w:val="en-US"/>
          </w:rPr>
          <w:t xml:space="preserve">. </w:t>
        </w:r>
      </w:ins>
    </w:p>
    <w:p w14:paraId="12684FB9" w14:textId="36A094F3" w:rsidR="00CF6831" w:rsidRPr="000048EE" w:rsidRDefault="007402AC" w:rsidP="007402AC">
      <w:pPr>
        <w:tabs>
          <w:tab w:val="left" w:pos="-1620"/>
          <w:tab w:val="left" w:pos="780"/>
        </w:tabs>
        <w:jc w:val="both"/>
        <w:rPr>
          <w:lang w:val="en-US"/>
        </w:rPr>
      </w:pPr>
      <w:r w:rsidRPr="007402AC">
        <w:rPr>
          <w:lang w:val="en-US"/>
        </w:rPr>
        <w:t xml:space="preserve">Rule </w:t>
      </w:r>
      <w:r w:rsidR="00B02A75" w:rsidRPr="007402AC">
        <w:rPr>
          <w:lang w:val="en-US"/>
        </w:rPr>
        <w:t xml:space="preserve">list-of-intervals </w:t>
      </w:r>
      <w:r w:rsidRPr="007402AC">
        <w:rPr>
          <w:lang w:val="en-US"/>
        </w:rPr>
        <w:t>contains at least</w:t>
      </w:r>
      <w:r w:rsidR="00B02A75" w:rsidRPr="007402AC">
        <w:rPr>
          <w:lang w:val="en-US"/>
        </w:rPr>
        <w:t xml:space="preserve"> </w:t>
      </w:r>
      <w:r w:rsidRPr="007402AC">
        <w:rPr>
          <w:lang w:val="en-US"/>
        </w:rPr>
        <w:t>one</w:t>
      </w:r>
      <w:r w:rsidR="00B02A75" w:rsidRPr="007402AC">
        <w:rPr>
          <w:lang w:val="en-US"/>
        </w:rPr>
        <w:t xml:space="preserve"> I</w:t>
      </w:r>
      <w:r>
        <w:rPr>
          <w:lang w:val="en-US"/>
        </w:rPr>
        <w:t>NTEGER constant</w:t>
      </w:r>
      <w:r w:rsidR="00B02A75" w:rsidRPr="007402AC">
        <w:rPr>
          <w:lang w:val="en-US"/>
        </w:rPr>
        <w:t xml:space="preserve">. </w:t>
      </w:r>
      <w:r w:rsidRPr="007402AC">
        <w:rPr>
          <w:lang w:val="en-US"/>
        </w:rPr>
        <w:t>As can be seen in the example above each</w:t>
      </w:r>
      <w:r w:rsidR="00B02A75" w:rsidRPr="007402AC">
        <w:rPr>
          <w:lang w:val="en-US"/>
        </w:rPr>
        <w:t xml:space="preserve"> </w:t>
      </w:r>
      <w:r w:rsidRPr="007402AC">
        <w:rPr>
          <w:lang w:val="en-US"/>
        </w:rPr>
        <w:t>con</w:t>
      </w:r>
      <w:r w:rsidRPr="007402AC">
        <w:rPr>
          <w:lang w:val="en-US"/>
        </w:rPr>
        <w:softHyphen/>
        <w:t>stant of</w:t>
      </w:r>
      <w:r>
        <w:rPr>
          <w:lang w:val="en-US"/>
        </w:rPr>
        <w:t xml:space="preserve"> </w:t>
      </w:r>
      <w:r w:rsidRPr="007402AC">
        <w:rPr>
          <w:lang w:val="en-US"/>
        </w:rPr>
        <w:t>the list</w:t>
      </w:r>
      <w:r w:rsidR="00B02A75" w:rsidRPr="007402AC">
        <w:rPr>
          <w:lang w:val="en-US"/>
        </w:rPr>
        <w:t xml:space="preserve"> </w:t>
      </w:r>
      <w:r>
        <w:rPr>
          <w:lang w:val="en-US"/>
        </w:rPr>
        <w:t>determines the upper bound of an interval, where the im</w:t>
      </w:r>
      <w:r>
        <w:rPr>
          <w:lang w:val="en-US"/>
        </w:rPr>
        <w:softHyphen/>
        <w:t>pli</w:t>
      </w:r>
      <w:r>
        <w:rPr>
          <w:lang w:val="en-US"/>
        </w:rPr>
        <w:softHyphen/>
        <w:t>c</w:t>
      </w:r>
      <w:r w:rsidR="00B02A75" w:rsidRPr="007402AC">
        <w:rPr>
          <w:lang w:val="en-US"/>
        </w:rPr>
        <w:t xml:space="preserve">it </w:t>
      </w:r>
      <w:r>
        <w:rPr>
          <w:lang w:val="en-US"/>
        </w:rPr>
        <w:t>assumption is minus infinity for the lower bound of the first and plus infinity as the upper bound of the last interval.</w:t>
      </w:r>
      <w:r w:rsidR="00B02A75" w:rsidRPr="007402AC">
        <w:rPr>
          <w:lang w:val="en-US"/>
        </w:rPr>
        <w:t xml:space="preserve"> </w:t>
      </w:r>
      <w:r w:rsidRPr="007402AC">
        <w:rPr>
          <w:lang w:val="en-US"/>
        </w:rPr>
        <w:t xml:space="preserve">If the number of intervals defined is less than the number of </w:t>
      </w:r>
      <w:proofErr w:type="spellStart"/>
      <w:r w:rsidRPr="007402AC">
        <w:rPr>
          <w:lang w:val="en-US"/>
        </w:rPr>
        <w:t>CDBSes</w:t>
      </w:r>
      <w:proofErr w:type="spellEnd"/>
      <w:r w:rsidRPr="007402AC">
        <w:rPr>
          <w:lang w:val="en-US"/>
        </w:rPr>
        <w:t>, then</w:t>
      </w:r>
      <w:r w:rsidR="00B02A75" w:rsidRPr="007402AC">
        <w:rPr>
          <w:lang w:val="en-US"/>
        </w:rPr>
        <w:t xml:space="preserve"> </w:t>
      </w:r>
      <w:r>
        <w:rPr>
          <w:lang w:val="en-US"/>
        </w:rPr>
        <w:t xml:space="preserve">the data are to be distributed over the “first” </w:t>
      </w:r>
      <w:proofErr w:type="spellStart"/>
      <w:r>
        <w:rPr>
          <w:lang w:val="en-US"/>
        </w:rPr>
        <w:t>CDBSes</w:t>
      </w:r>
      <w:proofErr w:type="spellEnd"/>
      <w:r w:rsidR="00314054" w:rsidRPr="007402AC">
        <w:rPr>
          <w:lang w:val="en-US"/>
        </w:rPr>
        <w:t xml:space="preserve">. </w:t>
      </w:r>
      <w:r w:rsidR="000048EE" w:rsidRPr="000048EE">
        <w:rPr>
          <w:lang w:val="en-US"/>
        </w:rPr>
        <w:t>If no p</w:t>
      </w:r>
      <w:r w:rsidR="00314054" w:rsidRPr="000048EE">
        <w:rPr>
          <w:lang w:val="en-US"/>
        </w:rPr>
        <w:t>artitioni</w:t>
      </w:r>
      <w:r w:rsidR="000048EE" w:rsidRPr="000048EE">
        <w:rPr>
          <w:lang w:val="en-US"/>
        </w:rPr>
        <w:t>ng clause is given</w:t>
      </w:r>
      <w:r w:rsidR="00314054" w:rsidRPr="000048EE">
        <w:rPr>
          <w:lang w:val="en-US"/>
        </w:rPr>
        <w:t xml:space="preserve">, </w:t>
      </w:r>
      <w:r w:rsidR="000048EE" w:rsidRPr="000048EE">
        <w:rPr>
          <w:lang w:val="en-US"/>
        </w:rPr>
        <w:t xml:space="preserve">the entire table hast </w:t>
      </w:r>
      <w:r w:rsidR="006242E6">
        <w:rPr>
          <w:lang w:val="en-US"/>
        </w:rPr>
        <w:t>t</w:t>
      </w:r>
      <w:r w:rsidR="000048EE" w:rsidRPr="000048EE">
        <w:rPr>
          <w:lang w:val="en-US"/>
        </w:rPr>
        <w:t xml:space="preserve">o be stored </w:t>
      </w:r>
      <w:r w:rsidR="000048EE">
        <w:rPr>
          <w:lang w:val="en-US"/>
        </w:rPr>
        <w:t xml:space="preserve">on the “first” of your </w:t>
      </w:r>
      <w:proofErr w:type="spellStart"/>
      <w:r w:rsidR="000048EE">
        <w:rPr>
          <w:lang w:val="en-US"/>
        </w:rPr>
        <w:t>C</w:t>
      </w:r>
      <w:r w:rsidR="00314054" w:rsidRPr="000048EE">
        <w:rPr>
          <w:lang w:val="en-US"/>
        </w:rPr>
        <w:t>DBS</w:t>
      </w:r>
      <w:r w:rsidR="000048EE">
        <w:rPr>
          <w:lang w:val="en-US"/>
        </w:rPr>
        <w:t>es</w:t>
      </w:r>
      <w:proofErr w:type="spellEnd"/>
      <w:r w:rsidR="00CF6831" w:rsidRPr="000048EE">
        <w:rPr>
          <w:lang w:val="en-US"/>
        </w:rPr>
        <w:t>.</w:t>
      </w:r>
    </w:p>
    <w:p w14:paraId="46C73197" w14:textId="77777777" w:rsidR="00CF6831" w:rsidRPr="000048EE" w:rsidRDefault="00CF6831" w:rsidP="00CF6831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</w:p>
    <w:p w14:paraId="62C64F56" w14:textId="58D42B01" w:rsidR="00CD3E66" w:rsidRPr="000048EE" w:rsidRDefault="00B66B24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You only have to support i</w:t>
      </w:r>
      <w:r w:rsidR="00CD3E66" w:rsidRPr="000048EE">
        <w:rPr>
          <w:lang w:val="en-US"/>
        </w:rPr>
        <w:t>ntegrit</w:t>
      </w:r>
      <w:r w:rsidR="000048EE" w:rsidRPr="000048EE">
        <w:rPr>
          <w:lang w:val="en-US"/>
        </w:rPr>
        <w:t xml:space="preserve">y constraints </w:t>
      </w:r>
      <w:r>
        <w:rPr>
          <w:lang w:val="en-US"/>
        </w:rPr>
        <w:t>d</w:t>
      </w:r>
      <w:r w:rsidR="000048EE" w:rsidRPr="000048EE">
        <w:rPr>
          <w:lang w:val="en-US"/>
        </w:rPr>
        <w:t>efined</w:t>
      </w:r>
      <w:r>
        <w:rPr>
          <w:lang w:val="en-US"/>
        </w:rPr>
        <w:t xml:space="preserve"> </w:t>
      </w:r>
      <w:r w:rsidRPr="000048EE">
        <w:rPr>
          <w:lang w:val="en-US"/>
        </w:rPr>
        <w:t>explicitly</w:t>
      </w:r>
      <w:r w:rsidR="000048EE" w:rsidRPr="000048EE">
        <w:rPr>
          <w:lang w:val="en-US"/>
        </w:rPr>
        <w:t xml:space="preserve"> </w:t>
      </w:r>
      <w:r w:rsidR="000048EE">
        <w:rPr>
          <w:lang w:val="en-US"/>
        </w:rPr>
        <w:t>after the column definitions and if they begin with the keyword constraint</w:t>
      </w:r>
      <w:r w:rsidR="00CD3E66" w:rsidRPr="000048EE">
        <w:rPr>
          <w:lang w:val="en-US"/>
        </w:rPr>
        <w:t>.</w:t>
      </w:r>
      <w:r w:rsidR="00E23609" w:rsidRPr="000048EE">
        <w:rPr>
          <w:lang w:val="en-US"/>
        </w:rPr>
        <w:t xml:space="preserve"> </w:t>
      </w:r>
    </w:p>
    <w:p w14:paraId="6CDE7C24" w14:textId="77777777" w:rsid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2E4D727B" w14:textId="77777777" w:rsidR="000048EE" w:rsidRP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Example:</w:t>
      </w:r>
    </w:p>
    <w:p w14:paraId="6C2DA6D5" w14:textId="77777777" w:rsidR="00CD3E66" w:rsidRDefault="00CD3E66" w:rsidP="007F6229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 w:rsidRPr="00CD3E66">
        <w:rPr>
          <w:lang w:val="en-GB"/>
        </w:rPr>
        <w:t>CREATE TABLE ABC (</w:t>
      </w:r>
    </w:p>
    <w:p w14:paraId="2E662487" w14:textId="698AFD65" w:rsidR="00CD3E66" w:rsidRPr="00DE098A" w:rsidRDefault="00CD3E66" w:rsidP="007F6229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  <w:r w:rsidRPr="00DE098A">
        <w:rPr>
          <w:lang w:val="en-US"/>
        </w:rPr>
        <w:t xml:space="preserve">A INTEGER, B INTEGER, C </w:t>
      </w:r>
      <w:r w:rsidR="000048EE" w:rsidRPr="00DE098A">
        <w:rPr>
          <w:lang w:val="en-US"/>
        </w:rPr>
        <w:t>INTEGER</w:t>
      </w:r>
      <w:r w:rsidRPr="00DE098A">
        <w:rPr>
          <w:lang w:val="en-US"/>
        </w:rPr>
        <w:t>,</w:t>
      </w:r>
      <w:r w:rsidR="005D5A9B">
        <w:rPr>
          <w:lang w:val="en-US"/>
        </w:rPr>
        <w:t xml:space="preserve"> D </w:t>
      </w:r>
      <w:proofErr w:type="gramStart"/>
      <w:r w:rsidR="005D5A9B">
        <w:rPr>
          <w:lang w:val="en-US"/>
        </w:rPr>
        <w:t>VARCHAR(</w:t>
      </w:r>
      <w:proofErr w:type="gramEnd"/>
      <w:r w:rsidR="005D5A9B">
        <w:rPr>
          <w:lang w:val="en-US"/>
        </w:rPr>
        <w:t>30),</w:t>
      </w:r>
    </w:p>
    <w:p w14:paraId="1F941F4B" w14:textId="77777777" w:rsidR="00CD3E66" w:rsidRDefault="00CD3E66" w:rsidP="007F6229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>
        <w:rPr>
          <w:lang w:val="en-GB"/>
        </w:rPr>
        <w:t xml:space="preserve">CONSTRAINT ABC_PS PRIMARY </w:t>
      </w:r>
      <w:proofErr w:type="gramStart"/>
      <w:r>
        <w:rPr>
          <w:lang w:val="en-GB"/>
        </w:rPr>
        <w:t>KEY(</w:t>
      </w:r>
      <w:proofErr w:type="gramEnd"/>
      <w:r>
        <w:rPr>
          <w:lang w:val="en-GB"/>
        </w:rPr>
        <w:t>A),</w:t>
      </w:r>
    </w:p>
    <w:p w14:paraId="10814855" w14:textId="77777777" w:rsidR="00CD3E66" w:rsidRDefault="00CD3E66" w:rsidP="00CD3E66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>
        <w:rPr>
          <w:lang w:val="en-GB"/>
        </w:rPr>
        <w:t xml:space="preserve">CONSTRAINT ABC_SK </w:t>
      </w:r>
      <w:proofErr w:type="gramStart"/>
      <w:r>
        <w:rPr>
          <w:lang w:val="en-GB"/>
        </w:rPr>
        <w:t>UNIQUE(</w:t>
      </w:r>
      <w:proofErr w:type="gramEnd"/>
      <w:r>
        <w:rPr>
          <w:lang w:val="en-GB"/>
        </w:rPr>
        <w:t>B),</w:t>
      </w:r>
    </w:p>
    <w:p w14:paraId="4AC08E50" w14:textId="53666884" w:rsidR="00CD3E66" w:rsidRDefault="00CD3E66" w:rsidP="00CD3E66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  <w:r>
        <w:rPr>
          <w:lang w:val="en-GB"/>
        </w:rPr>
        <w:t>CONSTRAINT ABC_FS FOREIG</w:t>
      </w:r>
      <w:r w:rsidR="006242E6">
        <w:rPr>
          <w:lang w:val="en-GB"/>
        </w:rPr>
        <w:t>N</w:t>
      </w:r>
      <w:r>
        <w:rPr>
          <w:lang w:val="en-GB"/>
        </w:rPr>
        <w:t xml:space="preserve"> KEY(C) REFERENCES </w:t>
      </w:r>
      <w:proofErr w:type="gramStart"/>
      <w:r>
        <w:rPr>
          <w:lang w:val="en-GB"/>
        </w:rPr>
        <w:t>XYZ(</w:t>
      </w:r>
      <w:proofErr w:type="gramEnd"/>
      <w:r>
        <w:rPr>
          <w:lang w:val="en-GB"/>
        </w:rPr>
        <w:t>W)</w:t>
      </w:r>
    </w:p>
    <w:p w14:paraId="58207E0F" w14:textId="77777777" w:rsidR="00CD3E66" w:rsidRPr="000F4B4E" w:rsidRDefault="00CD3E66" w:rsidP="00E23609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  <w:r w:rsidRPr="000F4B4E">
        <w:rPr>
          <w:lang w:val="en-US"/>
        </w:rPr>
        <w:t>)</w:t>
      </w:r>
    </w:p>
    <w:p w14:paraId="7190EDF9" w14:textId="77777777" w:rsidR="00CF6831" w:rsidRPr="000F4B4E" w:rsidRDefault="00CF6831" w:rsidP="00E23609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</w:p>
    <w:p w14:paraId="60065235" w14:textId="77777777" w:rsidR="00CF6831" w:rsidRP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 w:rsidRPr="000048EE">
        <w:rPr>
          <w:lang w:val="en-US"/>
        </w:rPr>
        <w:t xml:space="preserve">Keys in all constraints are simple, i.e. </w:t>
      </w:r>
      <w:r>
        <w:rPr>
          <w:lang w:val="en-US"/>
        </w:rPr>
        <w:t>there is exactly one column.</w:t>
      </w:r>
    </w:p>
    <w:p w14:paraId="6D8C92B1" w14:textId="77777777" w:rsidR="00CF6831" w:rsidRPr="000048EE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 w:rsidRPr="000048EE">
        <w:rPr>
          <w:lang w:val="en-US"/>
        </w:rPr>
        <w:t xml:space="preserve">You have to support </w:t>
      </w:r>
      <w:r>
        <w:rPr>
          <w:lang w:val="en-US"/>
        </w:rPr>
        <w:t>c</w:t>
      </w:r>
      <w:r w:rsidR="00CF6831" w:rsidRPr="000048EE">
        <w:rPr>
          <w:lang w:val="en-US"/>
        </w:rPr>
        <w:t xml:space="preserve">onstraints </w:t>
      </w:r>
      <w:r>
        <w:rPr>
          <w:lang w:val="en-US"/>
        </w:rPr>
        <w:t>of types</w:t>
      </w:r>
      <w:r w:rsidR="00CF6831" w:rsidRPr="000048EE">
        <w:rPr>
          <w:lang w:val="en-US"/>
        </w:rPr>
        <w:t xml:space="preserve"> </w:t>
      </w:r>
      <w:r>
        <w:rPr>
          <w:lang w:val="en-US"/>
        </w:rPr>
        <w:t>PRIMARY KEY and</w:t>
      </w:r>
      <w:r w:rsidR="00CF6831" w:rsidRPr="000048EE">
        <w:rPr>
          <w:lang w:val="en-US"/>
        </w:rPr>
        <w:t xml:space="preserve"> </w:t>
      </w:r>
      <w:r>
        <w:rPr>
          <w:lang w:val="en-US"/>
        </w:rPr>
        <w:t>UNIQUE.</w:t>
      </w:r>
    </w:p>
    <w:p w14:paraId="44E48F87" w14:textId="77777777" w:rsidR="00CF6831" w:rsidRPr="00B2152A" w:rsidRDefault="000048EE" w:rsidP="000048EE">
      <w:pPr>
        <w:tabs>
          <w:tab w:val="left" w:pos="-1620"/>
          <w:tab w:val="left" w:pos="780"/>
        </w:tabs>
        <w:jc w:val="both"/>
        <w:rPr>
          <w:lang w:val="en-US"/>
        </w:rPr>
      </w:pPr>
      <w:r w:rsidRPr="000048EE">
        <w:rPr>
          <w:lang w:val="en-US"/>
        </w:rPr>
        <w:t xml:space="preserve">Support of </w:t>
      </w:r>
      <w:r>
        <w:rPr>
          <w:lang w:val="en-US"/>
        </w:rPr>
        <w:t>FOREIGN KEY c</w:t>
      </w:r>
      <w:r w:rsidR="00CF6831" w:rsidRPr="000048EE">
        <w:rPr>
          <w:lang w:val="en-US"/>
        </w:rPr>
        <w:t xml:space="preserve">onstraints is optional. </w:t>
      </w:r>
      <w:r w:rsidRPr="000048EE">
        <w:rPr>
          <w:lang w:val="en-US"/>
        </w:rPr>
        <w:t>If you decide to implement that restrict yourself to the INSERT</w:t>
      </w:r>
      <w:r w:rsidR="00CF6831" w:rsidRPr="000048EE">
        <w:rPr>
          <w:lang w:val="en-US"/>
        </w:rPr>
        <w:t xml:space="preserve"> </w:t>
      </w:r>
      <w:r w:rsidRPr="000048EE">
        <w:rPr>
          <w:lang w:val="en-US"/>
        </w:rPr>
        <w:t>statement</w:t>
      </w:r>
      <w:r w:rsidR="00CF6831" w:rsidRPr="000048EE">
        <w:rPr>
          <w:lang w:val="en-US"/>
        </w:rPr>
        <w:t xml:space="preserve">. </w:t>
      </w:r>
      <w:r w:rsidRPr="00B2152A">
        <w:rPr>
          <w:lang w:val="en-US"/>
        </w:rPr>
        <w:t>R</w:t>
      </w:r>
      <w:r w:rsidR="00CF6831" w:rsidRPr="00B2152A">
        <w:rPr>
          <w:lang w:val="en-US"/>
        </w:rPr>
        <w:t>eferen</w:t>
      </w:r>
      <w:r w:rsidRPr="00B2152A">
        <w:rPr>
          <w:lang w:val="en-US"/>
        </w:rPr>
        <w:t>t</w:t>
      </w:r>
      <w:r w:rsidR="00CF6831" w:rsidRPr="00B2152A">
        <w:rPr>
          <w:lang w:val="en-US"/>
        </w:rPr>
        <w:t>i</w:t>
      </w:r>
      <w:r w:rsidRPr="00B2152A">
        <w:rPr>
          <w:lang w:val="en-US"/>
        </w:rPr>
        <w:t>a</w:t>
      </w:r>
      <w:r w:rsidR="00CF6831" w:rsidRPr="00B2152A">
        <w:rPr>
          <w:lang w:val="en-US"/>
        </w:rPr>
        <w:t xml:space="preserve">l </w:t>
      </w:r>
      <w:r w:rsidRPr="00B2152A">
        <w:rPr>
          <w:lang w:val="en-US"/>
        </w:rPr>
        <w:t>i</w:t>
      </w:r>
      <w:r w:rsidR="00CF6831" w:rsidRPr="00B2152A">
        <w:rPr>
          <w:lang w:val="en-US"/>
        </w:rPr>
        <w:t>ntegrit</w:t>
      </w:r>
      <w:r w:rsidRPr="00B2152A">
        <w:rPr>
          <w:lang w:val="en-US"/>
        </w:rPr>
        <w:t>y</w:t>
      </w:r>
      <w:r w:rsidR="00CF6831" w:rsidRPr="00B2152A">
        <w:rPr>
          <w:lang w:val="en-US"/>
        </w:rPr>
        <w:t xml:space="preserve"> </w:t>
      </w:r>
      <w:r w:rsidR="00B2152A" w:rsidRPr="00B2152A">
        <w:rPr>
          <w:lang w:val="en-US"/>
        </w:rPr>
        <w:t>when deleting or updating existing tuples need not be supported</w:t>
      </w:r>
      <w:r w:rsidR="00CF6831" w:rsidRPr="00B2152A">
        <w:rPr>
          <w:lang w:val="en-US"/>
        </w:rPr>
        <w:t>.</w:t>
      </w:r>
    </w:p>
    <w:p w14:paraId="0F63185F" w14:textId="77777777" w:rsidR="00504FBB" w:rsidRPr="000F4B4E" w:rsidRDefault="00504FBB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7AA9E52" w14:textId="77777777" w:rsidR="008208EF" w:rsidRPr="00DE098A" w:rsidRDefault="008208EF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DE098A">
        <w:rPr>
          <w:b/>
          <w:lang w:val="en-US"/>
        </w:rPr>
        <w:t>Data Manipulation Language (DML)</w:t>
      </w:r>
    </w:p>
    <w:p w14:paraId="17889745" w14:textId="77777777" w:rsidR="008208EF" w:rsidRPr="00DE098A" w:rsidRDefault="008208EF" w:rsidP="008208EF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E1FDF9F" w14:textId="33B1A1FB" w:rsidR="008208EF" w:rsidRPr="00DE098A" w:rsidRDefault="00B2152A" w:rsidP="008208EF">
      <w:pPr>
        <w:tabs>
          <w:tab w:val="left" w:pos="-1620"/>
          <w:tab w:val="left" w:pos="780"/>
        </w:tabs>
        <w:jc w:val="both"/>
        <w:rPr>
          <w:lang w:val="en-US"/>
        </w:rPr>
      </w:pPr>
      <w:r w:rsidRPr="00B2152A">
        <w:rPr>
          <w:lang w:val="en-US"/>
        </w:rPr>
        <w:t>The</w:t>
      </w:r>
      <w:r w:rsidR="008208EF" w:rsidRPr="00B2152A">
        <w:rPr>
          <w:lang w:val="en-US"/>
        </w:rPr>
        <w:t xml:space="preserve"> DML </w:t>
      </w:r>
      <w:r w:rsidRPr="00B2152A">
        <w:rPr>
          <w:lang w:val="en-US"/>
        </w:rPr>
        <w:t>consists of</w:t>
      </w:r>
      <w:r w:rsidR="008208EF" w:rsidRPr="00B2152A">
        <w:rPr>
          <w:lang w:val="en-US"/>
        </w:rPr>
        <w:t xml:space="preserve"> </w:t>
      </w:r>
      <w:r w:rsidRPr="00B2152A">
        <w:rPr>
          <w:lang w:val="en-US"/>
        </w:rPr>
        <w:t>the</w:t>
      </w:r>
      <w:r w:rsidR="008208EF" w:rsidRPr="00B2152A">
        <w:rPr>
          <w:lang w:val="en-US"/>
        </w:rPr>
        <w:t xml:space="preserve"> SQL</w:t>
      </w:r>
      <w:r w:rsidRPr="00B2152A">
        <w:rPr>
          <w:lang w:val="en-US"/>
        </w:rPr>
        <w:t xml:space="preserve"> statements INSERT</w:t>
      </w:r>
      <w:r>
        <w:rPr>
          <w:lang w:val="en-US"/>
        </w:rPr>
        <w:t>, DELETE</w:t>
      </w:r>
      <w:r w:rsidR="0058642E" w:rsidRPr="00B2152A">
        <w:rPr>
          <w:lang w:val="en-US"/>
        </w:rPr>
        <w:t xml:space="preserve"> </w:t>
      </w:r>
      <w:r>
        <w:rPr>
          <w:lang w:val="en-US"/>
        </w:rPr>
        <w:t>a</w:t>
      </w:r>
      <w:r w:rsidR="0058642E" w:rsidRPr="00B2152A">
        <w:rPr>
          <w:lang w:val="en-US"/>
        </w:rPr>
        <w:t>nd UPDATE</w:t>
      </w:r>
      <w:r>
        <w:rPr>
          <w:lang w:val="en-US"/>
        </w:rPr>
        <w:t>.</w:t>
      </w:r>
      <w:r w:rsidR="006242E6">
        <w:rPr>
          <w:lang w:val="en-US"/>
        </w:rPr>
        <w:t xml:space="preserve"> </w:t>
      </w:r>
      <w:r w:rsidR="00B66B24">
        <w:rPr>
          <w:lang w:val="en-US"/>
        </w:rPr>
        <w:t>Compared to the full functionality of Oracle-SQL you only need to implement the special cases outlined below.</w:t>
      </w:r>
    </w:p>
    <w:p w14:paraId="57D2C162" w14:textId="77777777" w:rsidR="00D1627E" w:rsidRPr="00DE098A" w:rsidRDefault="00D1627E" w:rsidP="008208EF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4B51B8B9" w14:textId="122FB035" w:rsidR="00D1627E" w:rsidRDefault="00B2152A" w:rsidP="00D1627E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0F4B4E">
        <w:rPr>
          <w:lang w:val="en-US"/>
        </w:rPr>
        <w:t xml:space="preserve">Only single tuple INSERT operations are to be supported. </w:t>
      </w:r>
      <w:r w:rsidRPr="00B2152A">
        <w:rPr>
          <w:lang w:val="en-US"/>
        </w:rPr>
        <w:t>Set oriented INSERT operations are not to</w:t>
      </w:r>
      <w:r>
        <w:rPr>
          <w:lang w:val="en-US"/>
        </w:rPr>
        <w:t xml:space="preserve"> b</w:t>
      </w:r>
      <w:r w:rsidRPr="00B2152A">
        <w:rPr>
          <w:lang w:val="en-US"/>
        </w:rPr>
        <w:t>e supported</w:t>
      </w:r>
      <w:r w:rsidR="00D1627E" w:rsidRPr="00B2152A">
        <w:rPr>
          <w:lang w:val="en-US"/>
        </w:rPr>
        <w:t>. At</w:t>
      </w:r>
      <w:r w:rsidR="00D1627E" w:rsidRPr="00B2152A">
        <w:rPr>
          <w:lang w:val="en-US"/>
        </w:rPr>
        <w:softHyphen/>
        <w:t>tri</w:t>
      </w:r>
      <w:r w:rsidR="00D1627E" w:rsidRPr="00B2152A">
        <w:rPr>
          <w:lang w:val="en-US"/>
        </w:rPr>
        <w:softHyphen/>
        <w:t>bu</w:t>
      </w:r>
      <w:r w:rsidR="00D1627E" w:rsidRPr="00B2152A">
        <w:rPr>
          <w:lang w:val="en-US"/>
        </w:rPr>
        <w:softHyphen/>
        <w:t>te</w:t>
      </w:r>
      <w:r w:rsidRPr="00B2152A">
        <w:rPr>
          <w:lang w:val="en-US"/>
        </w:rPr>
        <w:t>s will be c</w:t>
      </w:r>
      <w:r w:rsidR="00D1627E" w:rsidRPr="00B2152A">
        <w:rPr>
          <w:lang w:val="en-US"/>
        </w:rPr>
        <w:t>onstant</w:t>
      </w:r>
      <w:r>
        <w:rPr>
          <w:lang w:val="en-US"/>
        </w:rPr>
        <w:t>s</w:t>
      </w:r>
      <w:r w:rsidR="00D1627E" w:rsidRPr="00B2152A">
        <w:rPr>
          <w:lang w:val="en-US"/>
        </w:rPr>
        <w:t xml:space="preserve">, </w:t>
      </w:r>
      <w:r>
        <w:rPr>
          <w:lang w:val="en-US"/>
        </w:rPr>
        <w:t>not expressions, as in the following examples!</w:t>
      </w:r>
    </w:p>
    <w:p w14:paraId="19286F2B" w14:textId="77777777" w:rsidR="00B2152A" w:rsidRPr="00B2152A" w:rsidRDefault="00B2152A" w:rsidP="00B2152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3F3D95EB" w14:textId="77777777" w:rsidR="00D1627E" w:rsidRDefault="00D1627E" w:rsidP="00B2152A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667FA9">
        <w:rPr>
          <w:lang w:val="en-GB"/>
        </w:rPr>
        <w:t xml:space="preserve">INSERT INTO PERS VALUES (1, 230, </w:t>
      </w:r>
      <w:r w:rsidR="00667FA9" w:rsidRPr="00667FA9">
        <w:rPr>
          <w:lang w:val="en-GB"/>
        </w:rPr>
        <w:t>’M</w:t>
      </w:r>
      <w:r w:rsidRPr="00667FA9">
        <w:rPr>
          <w:lang w:val="en-GB"/>
        </w:rPr>
        <w:t>eier</w:t>
      </w:r>
      <w:r w:rsidR="00667FA9" w:rsidRPr="00667FA9">
        <w:rPr>
          <w:lang w:val="en-GB"/>
        </w:rPr>
        <w:t>’, ’M</w:t>
      </w:r>
      <w:r w:rsidR="00667FA9">
        <w:rPr>
          <w:lang w:val="en-GB"/>
        </w:rPr>
        <w:t>ax</w:t>
      </w:r>
      <w:r w:rsidR="00667FA9" w:rsidRPr="00667FA9">
        <w:rPr>
          <w:lang w:val="en-GB"/>
        </w:rPr>
        <w:t>’</w:t>
      </w:r>
      <w:proofErr w:type="gramStart"/>
      <w:r w:rsidR="00667FA9">
        <w:rPr>
          <w:lang w:val="en-GB"/>
        </w:rPr>
        <w:t>,43.6</w:t>
      </w:r>
      <w:proofErr w:type="gramEnd"/>
      <w:r w:rsidR="00667FA9">
        <w:rPr>
          <w:lang w:val="en-GB"/>
        </w:rPr>
        <w:t>)</w:t>
      </w:r>
    </w:p>
    <w:p w14:paraId="38AD3548" w14:textId="04909F03" w:rsidR="00667FA9" w:rsidRDefault="00667FA9" w:rsidP="00B2152A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>
        <w:rPr>
          <w:lang w:val="en-GB"/>
        </w:rPr>
        <w:t>INSERT INTO PERS VALUES (2</w:t>
      </w:r>
      <w:r w:rsidRPr="00667FA9">
        <w:rPr>
          <w:lang w:val="en-GB"/>
        </w:rPr>
        <w:t xml:space="preserve">, </w:t>
      </w:r>
      <w:r>
        <w:rPr>
          <w:lang w:val="en-GB"/>
        </w:rPr>
        <w:t>40</w:t>
      </w:r>
      <w:r w:rsidRPr="00667FA9">
        <w:rPr>
          <w:lang w:val="en-GB"/>
        </w:rPr>
        <w:t>, ’</w:t>
      </w:r>
      <w:r>
        <w:rPr>
          <w:lang w:val="en-GB"/>
        </w:rPr>
        <w:t>Kunz</w:t>
      </w:r>
      <w:r w:rsidRPr="00667FA9">
        <w:rPr>
          <w:lang w:val="en-GB"/>
        </w:rPr>
        <w:t>’, ’M</w:t>
      </w:r>
      <w:r>
        <w:rPr>
          <w:lang w:val="en-GB"/>
        </w:rPr>
        <w:t>ax</w:t>
      </w:r>
      <w:r w:rsidRPr="00667FA9">
        <w:rPr>
          <w:lang w:val="en-GB"/>
        </w:rPr>
        <w:t>’</w:t>
      </w:r>
      <w:r>
        <w:rPr>
          <w:lang w:val="en-GB"/>
        </w:rPr>
        <w:t>,</w:t>
      </w:r>
      <w:r w:rsidR="006E45A3">
        <w:rPr>
          <w:lang w:val="en-GB"/>
        </w:rPr>
        <w:t xml:space="preserve"> </w:t>
      </w:r>
      <w:r>
        <w:rPr>
          <w:lang w:val="en-GB"/>
        </w:rPr>
        <w:t>null)</w:t>
      </w:r>
    </w:p>
    <w:p w14:paraId="67E1EDFC" w14:textId="77777777" w:rsidR="00B2152A" w:rsidRPr="00667FA9" w:rsidRDefault="00B2152A" w:rsidP="00B2152A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6173CCCA" w14:textId="1B9818B7" w:rsidR="00667FA9" w:rsidRPr="00B2152A" w:rsidRDefault="00B2152A" w:rsidP="00B2152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 w:rsidRPr="00B2152A">
        <w:rPr>
          <w:lang w:val="en-US"/>
        </w:rPr>
        <w:t>Recall the consequences</w:t>
      </w:r>
      <w:r w:rsidR="00667FA9" w:rsidRPr="00B2152A">
        <w:rPr>
          <w:lang w:val="en-US"/>
        </w:rPr>
        <w:t xml:space="preserve"> </w:t>
      </w:r>
      <w:r w:rsidRPr="00B2152A">
        <w:rPr>
          <w:lang w:val="en-US"/>
        </w:rPr>
        <w:t>of partitioni</w:t>
      </w:r>
      <w:r w:rsidR="00667FA9" w:rsidRPr="00B2152A">
        <w:rPr>
          <w:lang w:val="en-US"/>
        </w:rPr>
        <w:t>ng f</w:t>
      </w:r>
      <w:r w:rsidRPr="00B2152A">
        <w:rPr>
          <w:lang w:val="en-US"/>
        </w:rPr>
        <w:t>o</w:t>
      </w:r>
      <w:r w:rsidR="00667FA9" w:rsidRPr="00B2152A">
        <w:rPr>
          <w:lang w:val="en-US"/>
        </w:rPr>
        <w:t xml:space="preserve">r </w:t>
      </w:r>
      <w:r w:rsidRPr="00B2152A">
        <w:rPr>
          <w:lang w:val="en-US"/>
        </w:rPr>
        <w:t>primary keys</w:t>
      </w:r>
      <w:r>
        <w:rPr>
          <w:lang w:val="en-US"/>
        </w:rPr>
        <w:t xml:space="preserve">, </w:t>
      </w:r>
      <w:r w:rsidRPr="00B2152A">
        <w:rPr>
          <w:lang w:val="en-US"/>
        </w:rPr>
        <w:t>candidate ke</w:t>
      </w:r>
      <w:r>
        <w:rPr>
          <w:lang w:val="en-US"/>
        </w:rPr>
        <w:t>y</w:t>
      </w:r>
      <w:r w:rsidRPr="00B2152A">
        <w:rPr>
          <w:lang w:val="en-US"/>
        </w:rPr>
        <w:t>s (unique)</w:t>
      </w:r>
      <w:r w:rsidR="00667FA9" w:rsidRPr="00B2152A">
        <w:rPr>
          <w:lang w:val="en-US"/>
        </w:rPr>
        <w:t xml:space="preserve"> </w:t>
      </w:r>
      <w:r>
        <w:rPr>
          <w:lang w:val="en-US"/>
        </w:rPr>
        <w:t>an</w:t>
      </w:r>
      <w:r w:rsidR="003D2ECC">
        <w:rPr>
          <w:lang w:val="en-US"/>
        </w:rPr>
        <w:t>d</w:t>
      </w:r>
      <w:r>
        <w:rPr>
          <w:lang w:val="en-US"/>
        </w:rPr>
        <w:t xml:space="preserve"> foreign keys. </w:t>
      </w:r>
      <w:r w:rsidRPr="00B2152A">
        <w:rPr>
          <w:lang w:val="en-US"/>
        </w:rPr>
        <w:t xml:space="preserve">Try at least to </w:t>
      </w:r>
      <w:r>
        <w:rPr>
          <w:lang w:val="en-US"/>
        </w:rPr>
        <w:t>implement</w:t>
      </w:r>
      <w:r w:rsidRPr="00B2152A">
        <w:rPr>
          <w:lang w:val="en-US"/>
        </w:rPr>
        <w:t xml:space="preserve"> consistency </w:t>
      </w:r>
      <w:r>
        <w:rPr>
          <w:lang w:val="en-US"/>
        </w:rPr>
        <w:t>for primary key</w:t>
      </w:r>
      <w:r w:rsidR="00667FA9" w:rsidRPr="00B2152A">
        <w:rPr>
          <w:lang w:val="en-US"/>
        </w:rPr>
        <w:t>.</w:t>
      </w:r>
    </w:p>
    <w:p w14:paraId="32843EF8" w14:textId="77777777" w:rsidR="00D1627E" w:rsidRPr="00B2152A" w:rsidRDefault="00D1627E" w:rsidP="008208EF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67084EA" w14:textId="77777777" w:rsidR="008208EF" w:rsidRPr="00E07D72" w:rsidRDefault="00E07D72" w:rsidP="00667FA9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E07D72">
        <w:rPr>
          <w:lang w:val="en-US"/>
        </w:rPr>
        <w:t>To simplify parsing of DELETE statements only two very special cases will have to</w:t>
      </w:r>
      <w:r>
        <w:rPr>
          <w:lang w:val="en-US"/>
        </w:rPr>
        <w:t xml:space="preserve"> b</w:t>
      </w:r>
      <w:r w:rsidRPr="00E07D72">
        <w:rPr>
          <w:lang w:val="en-US"/>
        </w:rPr>
        <w:t>e implemented.</w:t>
      </w:r>
      <w:r w:rsidR="001A43D4" w:rsidRPr="00E07D72">
        <w:rPr>
          <w:lang w:val="en-US"/>
        </w:rPr>
        <w:t xml:space="preserve"> </w:t>
      </w:r>
      <w:r w:rsidRPr="00E07D72">
        <w:rPr>
          <w:lang w:val="en-US"/>
        </w:rPr>
        <w:t>Firstly, enable the deletion of whole tables</w:t>
      </w:r>
      <w:r>
        <w:rPr>
          <w:lang w:val="en-US"/>
        </w:rPr>
        <w:t xml:space="preserve">, for example </w:t>
      </w:r>
      <w:r w:rsidR="000E23FF" w:rsidRPr="00E07D72">
        <w:rPr>
          <w:lang w:val="en-US"/>
        </w:rPr>
        <w:t xml:space="preserve">DELETE </w:t>
      </w:r>
      <w:r>
        <w:rPr>
          <w:lang w:val="en-US"/>
        </w:rPr>
        <w:t>FROM TAB</w:t>
      </w:r>
      <w:r w:rsidR="001A43D4" w:rsidRPr="00E07D72">
        <w:rPr>
          <w:lang w:val="en-US"/>
        </w:rPr>
        <w:t xml:space="preserve">. </w:t>
      </w:r>
      <w:r w:rsidRPr="00E07D72">
        <w:rPr>
          <w:lang w:val="en-US"/>
        </w:rPr>
        <w:t>Secondly, enable pinpointed deletions defined by a very simple logical expression</w:t>
      </w:r>
      <w:r w:rsidR="001A43D4" w:rsidRPr="00E07D72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="001A43D4" w:rsidRPr="00E07D72">
        <w:rPr>
          <w:lang w:val="en-US"/>
        </w:rPr>
        <w:t>WHERE</w:t>
      </w:r>
      <w:r>
        <w:rPr>
          <w:lang w:val="en-US"/>
        </w:rPr>
        <w:t xml:space="preserve"> clause</w:t>
      </w:r>
      <w:r w:rsidR="001A43D4" w:rsidRPr="00E07D72">
        <w:rPr>
          <w:lang w:val="en-US"/>
        </w:rPr>
        <w:t xml:space="preserve">. </w:t>
      </w:r>
      <w:r w:rsidRPr="00E07D72">
        <w:rPr>
          <w:lang w:val="en-US"/>
        </w:rPr>
        <w:t>The expression consist</w:t>
      </w:r>
      <w:r w:rsidR="006750F9">
        <w:rPr>
          <w:lang w:val="en-US"/>
        </w:rPr>
        <w:t>s</w:t>
      </w:r>
      <w:r w:rsidRPr="00E07D72">
        <w:rPr>
          <w:lang w:val="en-US"/>
        </w:rPr>
        <w:t xml:space="preserve"> of exactly one attribute, one comparison operator a</w:t>
      </w:r>
      <w:r w:rsidR="001A43D4" w:rsidRPr="00E07D72">
        <w:rPr>
          <w:lang w:val="en-US"/>
        </w:rPr>
        <w:t xml:space="preserve">nd </w:t>
      </w:r>
      <w:r>
        <w:rPr>
          <w:lang w:val="en-US"/>
        </w:rPr>
        <w:t>one constant, as in the following examples</w:t>
      </w:r>
      <w:r w:rsidR="001A43D4" w:rsidRPr="00E07D72">
        <w:rPr>
          <w:lang w:val="en-US"/>
        </w:rPr>
        <w:t>.</w:t>
      </w:r>
    </w:p>
    <w:p w14:paraId="75A7D028" w14:textId="77777777" w:rsidR="00B2152A" w:rsidRPr="00E07D72" w:rsidRDefault="00B2152A" w:rsidP="000E23FF">
      <w:pPr>
        <w:tabs>
          <w:tab w:val="left" w:pos="-1620"/>
          <w:tab w:val="left" w:pos="780"/>
        </w:tabs>
        <w:ind w:left="1418"/>
        <w:jc w:val="both"/>
        <w:rPr>
          <w:lang w:val="en-US"/>
        </w:rPr>
      </w:pPr>
    </w:p>
    <w:p w14:paraId="41E995DA" w14:textId="77777777" w:rsidR="000E23FF" w:rsidRDefault="000E23FF" w:rsidP="00E07D72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0E23FF">
        <w:rPr>
          <w:lang w:val="en-GB"/>
        </w:rPr>
        <w:t xml:space="preserve">DELETE </w:t>
      </w:r>
      <w:r w:rsidR="009A325B" w:rsidRPr="000E23FF">
        <w:rPr>
          <w:lang w:val="en-GB"/>
        </w:rPr>
        <w:t xml:space="preserve">FROM </w:t>
      </w:r>
      <w:r>
        <w:rPr>
          <w:lang w:val="en-GB"/>
        </w:rPr>
        <w:t>PERS</w:t>
      </w:r>
      <w:r w:rsidRPr="000E23FF">
        <w:rPr>
          <w:lang w:val="en-GB"/>
        </w:rPr>
        <w:t xml:space="preserve"> WHERE PNR = 17</w:t>
      </w:r>
    </w:p>
    <w:p w14:paraId="3926A7D5" w14:textId="77777777" w:rsidR="000E23FF" w:rsidRDefault="000E23FF" w:rsidP="00E07D72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0E23FF">
        <w:rPr>
          <w:lang w:val="en-GB"/>
        </w:rPr>
        <w:t xml:space="preserve">DELETE FROM </w:t>
      </w:r>
      <w:r>
        <w:rPr>
          <w:lang w:val="en-GB"/>
        </w:rPr>
        <w:t>PERS</w:t>
      </w:r>
      <w:r w:rsidRPr="000E23FF">
        <w:rPr>
          <w:lang w:val="en-GB"/>
        </w:rPr>
        <w:t xml:space="preserve"> WHERE </w:t>
      </w:r>
      <w:r>
        <w:rPr>
          <w:lang w:val="en-GB"/>
        </w:rPr>
        <w:t>NAME</w:t>
      </w:r>
      <w:r w:rsidRPr="000E23FF">
        <w:rPr>
          <w:lang w:val="en-GB"/>
        </w:rPr>
        <w:t xml:space="preserve"> = </w:t>
      </w:r>
      <w:r>
        <w:rPr>
          <w:lang w:val="en-GB"/>
        </w:rPr>
        <w:t>‘Müller’</w:t>
      </w:r>
    </w:p>
    <w:p w14:paraId="1B0175D7" w14:textId="77777777" w:rsidR="000E23FF" w:rsidRPr="000E23FF" w:rsidRDefault="000E23FF" w:rsidP="00E07D72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  <w:r w:rsidRPr="000E23FF">
        <w:rPr>
          <w:lang w:val="en-GB"/>
        </w:rPr>
        <w:t xml:space="preserve">DELETE FROM </w:t>
      </w:r>
      <w:r>
        <w:rPr>
          <w:lang w:val="en-GB"/>
        </w:rPr>
        <w:t>PERS</w:t>
      </w:r>
      <w:r w:rsidRPr="000E23FF">
        <w:rPr>
          <w:lang w:val="en-GB"/>
        </w:rPr>
        <w:t xml:space="preserve"> WHERE </w:t>
      </w:r>
      <w:r>
        <w:rPr>
          <w:lang w:val="en-GB"/>
        </w:rPr>
        <w:t>BONUS</w:t>
      </w:r>
      <w:r w:rsidRPr="000E23FF">
        <w:rPr>
          <w:lang w:val="en-GB"/>
        </w:rPr>
        <w:t xml:space="preserve"> </w:t>
      </w:r>
      <w:r>
        <w:rPr>
          <w:lang w:val="en-GB"/>
        </w:rPr>
        <w:t>&gt; 0</w:t>
      </w:r>
    </w:p>
    <w:p w14:paraId="22127C51" w14:textId="77777777" w:rsidR="000E23FF" w:rsidRPr="000E23FF" w:rsidRDefault="000E23FF" w:rsidP="000E23FF">
      <w:pPr>
        <w:tabs>
          <w:tab w:val="left" w:pos="-1620"/>
          <w:tab w:val="left" w:pos="780"/>
        </w:tabs>
        <w:ind w:left="1418"/>
        <w:jc w:val="both"/>
        <w:rPr>
          <w:lang w:val="en-GB"/>
        </w:rPr>
      </w:pPr>
    </w:p>
    <w:p w14:paraId="3A3806A5" w14:textId="4E059FBE" w:rsidR="005D295E" w:rsidRPr="006750F9" w:rsidRDefault="00816291" w:rsidP="005D295E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816291">
        <w:rPr>
          <w:lang w:val="en-US"/>
        </w:rPr>
        <w:t>Implementation of the UPDATE functionality in the assignment is optional.</w:t>
      </w:r>
      <w:r>
        <w:rPr>
          <w:lang w:val="en-US"/>
        </w:rPr>
        <w:t xml:space="preserve"> </w:t>
      </w:r>
      <w:r w:rsidRPr="00816291">
        <w:rPr>
          <w:lang w:val="en-US"/>
        </w:rPr>
        <w:t xml:space="preserve">If you decide to implement UPDATE the scope will be restricted as in the case of </w:t>
      </w:r>
      <w:r>
        <w:rPr>
          <w:lang w:val="en-US"/>
        </w:rPr>
        <w:t xml:space="preserve">the </w:t>
      </w:r>
      <w:r w:rsidRPr="00816291">
        <w:rPr>
          <w:lang w:val="en-US"/>
        </w:rPr>
        <w:t xml:space="preserve">DELETE </w:t>
      </w:r>
      <w:r>
        <w:rPr>
          <w:lang w:val="en-US"/>
        </w:rPr>
        <w:t>statement.</w:t>
      </w:r>
      <w:r w:rsidR="005D295E" w:rsidRPr="00816291">
        <w:rPr>
          <w:lang w:val="en-US"/>
        </w:rPr>
        <w:t xml:space="preserve"> </w:t>
      </w:r>
      <w:r w:rsidRPr="00816291">
        <w:rPr>
          <w:lang w:val="en-US"/>
        </w:rPr>
        <w:t>Though SQL allows for changing multiple attribut</w:t>
      </w:r>
      <w:r w:rsidR="006750F9">
        <w:rPr>
          <w:lang w:val="en-US"/>
        </w:rPr>
        <w:t>e</w:t>
      </w:r>
      <w:r w:rsidRPr="00816291">
        <w:rPr>
          <w:lang w:val="en-US"/>
        </w:rPr>
        <w:t xml:space="preserve">s in a single UPDATE statement </w:t>
      </w:r>
      <w:r w:rsidR="005D295E" w:rsidRPr="00816291">
        <w:rPr>
          <w:lang w:val="en-US"/>
        </w:rPr>
        <w:t>(</w:t>
      </w:r>
      <w:r>
        <w:rPr>
          <w:lang w:val="en-US"/>
        </w:rPr>
        <w:t xml:space="preserve">for example, </w:t>
      </w:r>
      <w:r w:rsidR="005D295E" w:rsidRPr="00816291">
        <w:rPr>
          <w:lang w:val="en-US"/>
        </w:rPr>
        <w:t xml:space="preserve">UPDATE PERS SET BONUS = 50, GEHALT = 80 WHERE PNR = 23), </w:t>
      </w:r>
      <w:r>
        <w:rPr>
          <w:lang w:val="en-US"/>
        </w:rPr>
        <w:t xml:space="preserve">we will restrict ourselves to exactly one column. </w:t>
      </w:r>
      <w:r w:rsidRPr="00816291">
        <w:rPr>
          <w:lang w:val="en-US"/>
        </w:rPr>
        <w:t>This significantly facilitates parsing.</w:t>
      </w:r>
      <w:r w:rsidR="005D295E" w:rsidRPr="00816291">
        <w:rPr>
          <w:lang w:val="en-US"/>
        </w:rPr>
        <w:t xml:space="preserve"> </w:t>
      </w:r>
      <w:r w:rsidRPr="00816291">
        <w:rPr>
          <w:lang w:val="en-US"/>
        </w:rPr>
        <w:t xml:space="preserve">Similar to the limitations applied to </w:t>
      </w:r>
      <w:r>
        <w:rPr>
          <w:lang w:val="en-US"/>
        </w:rPr>
        <w:t xml:space="preserve">the </w:t>
      </w:r>
      <w:r w:rsidRPr="00816291">
        <w:rPr>
          <w:lang w:val="en-US"/>
        </w:rPr>
        <w:t xml:space="preserve">DELETE </w:t>
      </w:r>
      <w:r>
        <w:rPr>
          <w:lang w:val="en-US"/>
        </w:rPr>
        <w:t xml:space="preserve">statement </w:t>
      </w:r>
      <w:r w:rsidRPr="00816291">
        <w:rPr>
          <w:lang w:val="en-US"/>
        </w:rPr>
        <w:t xml:space="preserve">above, </w:t>
      </w:r>
      <w:r>
        <w:rPr>
          <w:lang w:val="en-US"/>
        </w:rPr>
        <w:t>either the whole table</w:t>
      </w:r>
      <w:r w:rsidRPr="00816291">
        <w:rPr>
          <w:lang w:val="en-US"/>
        </w:rPr>
        <w:t xml:space="preserve"> </w:t>
      </w:r>
      <w:r>
        <w:rPr>
          <w:lang w:val="en-US"/>
        </w:rPr>
        <w:t xml:space="preserve">may </w:t>
      </w:r>
      <w:r w:rsidRPr="00816291">
        <w:rPr>
          <w:lang w:val="en-US"/>
        </w:rPr>
        <w:t xml:space="preserve">be updated or </w:t>
      </w:r>
      <w:r>
        <w:rPr>
          <w:lang w:val="en-US"/>
        </w:rPr>
        <w:t>the scope of the update is defined by a simple</w:t>
      </w:r>
      <w:r w:rsidRPr="00816291">
        <w:rPr>
          <w:lang w:val="en-US"/>
        </w:rPr>
        <w:t xml:space="preserve"> WHERE clause </w:t>
      </w:r>
      <w:r w:rsidR="006750F9">
        <w:rPr>
          <w:lang w:val="en-US"/>
        </w:rPr>
        <w:t xml:space="preserve">(one attribute, comparison operator and constant) </w:t>
      </w:r>
      <w:r w:rsidRPr="00816291">
        <w:rPr>
          <w:lang w:val="en-US"/>
        </w:rPr>
        <w:t>in the UPDATE statement</w:t>
      </w:r>
      <w:r w:rsidR="005D295E" w:rsidRPr="00816291">
        <w:rPr>
          <w:lang w:val="en-US"/>
        </w:rPr>
        <w:t xml:space="preserve">. </w:t>
      </w:r>
      <w:r w:rsidR="006750F9" w:rsidRPr="006750F9">
        <w:rPr>
          <w:lang w:val="en-US"/>
        </w:rPr>
        <w:t>Do not forget to consider changes of the value of the partitioning attribute and take appropriate actions</w:t>
      </w:r>
      <w:r w:rsidR="00A964AC" w:rsidRPr="006750F9">
        <w:rPr>
          <w:lang w:val="en-US"/>
        </w:rPr>
        <w:t>!</w:t>
      </w:r>
    </w:p>
    <w:p w14:paraId="1263ABE8" w14:textId="77777777" w:rsidR="00667FA9" w:rsidRDefault="00667FA9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</w:p>
    <w:p w14:paraId="1427EF80" w14:textId="64E665D7" w:rsidR="005D5A9B" w:rsidRPr="006750F9" w:rsidRDefault="005D5A9B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9040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DDC5F0" wp14:editId="57FF8A69">
                <wp:simplePos x="0" y="0"/>
                <wp:positionH relativeFrom="margin">
                  <wp:posOffset>0</wp:posOffset>
                </wp:positionH>
                <wp:positionV relativeFrom="paragraph">
                  <wp:posOffset>191135</wp:posOffset>
                </wp:positionV>
                <wp:extent cx="6076950" cy="1536700"/>
                <wp:effectExtent l="0" t="0" r="19050" b="2540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BB2E0" w14:textId="6E67AB15" w:rsidR="005D5A9B" w:rsidRPr="006A3B17" w:rsidRDefault="005D5A9B" w:rsidP="005D5A9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SQL DML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statements :</w:t>
                            </w:r>
                            <w:proofErr w:type="gramEnd"/>
                          </w:p>
                          <w:p w14:paraId="50AA301D" w14:textId="77777777" w:rsidR="005D5A9B" w:rsidRPr="007B34FE" w:rsidRDefault="005D5A9B" w:rsidP="005D5A9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15E01CF" w14:textId="0A7B43BF" w:rsidR="005D5A9B" w:rsidRDefault="005D5A9B" w:rsidP="005D5A9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-DML-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statement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:= </w:t>
                            </w:r>
                            <w:r w:rsidR="001261E3">
                              <w:rPr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-insert-statement</w:t>
                            </w:r>
                            <w:r w:rsidR="001261E3">
                              <w:rPr>
                                <w:lang w:val="en-GB"/>
                              </w:rPr>
                              <w:t xml:space="preserve"> | </w:t>
                            </w:r>
                            <w:proofErr w:type="spellStart"/>
                            <w:r w:rsidR="001261E3"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1261E3">
                              <w:rPr>
                                <w:lang w:val="en-GB"/>
                              </w:rPr>
                              <w:t xml:space="preserve">-delete-statement | </w:t>
                            </w:r>
                            <w:proofErr w:type="spellStart"/>
                            <w:r w:rsidR="001261E3"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1261E3">
                              <w:rPr>
                                <w:lang w:val="en-GB"/>
                              </w:rPr>
                              <w:t>-update-statement}</w:t>
                            </w:r>
                          </w:p>
                          <w:p w14:paraId="2307CC4B" w14:textId="3E0A9F7D" w:rsidR="001261E3" w:rsidRDefault="001261E3" w:rsidP="005D5A9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-delete-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statement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:= DELETE FROM table [WHERE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-where-clause</w:t>
                            </w:r>
                            <w:r w:rsidR="00DD0E5D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58DAB61B" w14:textId="38954A2A" w:rsidR="001261E3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-update-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statement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:= UPDATE table SET column = constant [WHERE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-where-clause</w:t>
                            </w:r>
                            <w:r w:rsidR="00DD0E5D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18DD6860" w14:textId="14CEB94C" w:rsidR="001261E3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-where-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clause</w:t>
                            </w:r>
                            <w:r w:rsidR="00A90C6A">
                              <w:rPr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 w:rsidR="00A90C6A">
                              <w:rPr>
                                <w:lang w:val="en-GB"/>
                              </w:rPr>
                              <w:t>:= column comparison constant</w:t>
                            </w:r>
                          </w:p>
                          <w:p w14:paraId="1A6320C5" w14:textId="6ED9BD04" w:rsidR="00A90C6A" w:rsidRDefault="00A90C6A" w:rsidP="001261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comparison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 = {= | != | &gt; | &gt;= | &lt; | &lt;=}</w:t>
                            </w:r>
                          </w:p>
                          <w:p w14:paraId="32353E3C" w14:textId="384322AA" w:rsidR="00A90C6A" w:rsidRDefault="00A90C6A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-insert-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statement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:= INSERT INTO table VALUES (constant [,constant]…)</w:t>
                            </w:r>
                          </w:p>
                          <w:p w14:paraId="78D57C1C" w14:textId="77777777" w:rsidR="001261E3" w:rsidRPr="007B34FE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9590A3" w14:textId="77777777" w:rsidR="001261E3" w:rsidRPr="007B34FE" w:rsidRDefault="001261E3" w:rsidP="005D5A9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C5F0" id="_x0000_s1055" type="#_x0000_t202" style="position:absolute;left:0;text-align:left;margin-left:0;margin-top:15.05pt;width:478.5pt;height:1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">
                <v:textbox>
                  <w:txbxContent>
                    <w:p w14:paraId="5B1BB2E0" w14:textId="6E67AB15" w:rsidR="005D5A9B" w:rsidRPr="006A3B17" w:rsidRDefault="005D5A9B" w:rsidP="005D5A9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Syntax rules for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SQL DML statements :</w:t>
                      </w:r>
                    </w:p>
                    <w:p w14:paraId="50AA301D" w14:textId="77777777" w:rsidR="005D5A9B" w:rsidRPr="007B34FE" w:rsidRDefault="005D5A9B" w:rsidP="005D5A9B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315E01CF" w14:textId="0A7B43BF" w:rsidR="005D5A9B" w:rsidRDefault="005D5A9B" w:rsidP="005D5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fdbs-DML-statement ::= </w:t>
                      </w:r>
                      <w:r w:rsidR="001261E3">
                        <w:rPr>
                          <w:lang w:val="en-GB"/>
                        </w:rPr>
                        <w:t>{</w:t>
                      </w:r>
                      <w:r>
                        <w:rPr>
                          <w:lang w:val="en-GB"/>
                        </w:rPr>
                        <w:t>fdbs-insert-statement</w:t>
                      </w:r>
                      <w:r w:rsidR="001261E3">
                        <w:rPr>
                          <w:lang w:val="en-GB"/>
                        </w:rPr>
                        <w:t xml:space="preserve"> | fdbs-delete-statement | fdbs-update-statement}</w:t>
                      </w:r>
                    </w:p>
                    <w:p w14:paraId="2307CC4B" w14:textId="3E0A9F7D" w:rsidR="001261E3" w:rsidRDefault="001261E3" w:rsidP="005D5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fdbs-delete-statement ::= DELETE FROM table [WHERE fdbs-dml-where-clause</w:t>
                      </w:r>
                      <w:r w:rsidR="00DD0E5D">
                        <w:rPr>
                          <w:lang w:val="en-GB"/>
                        </w:rPr>
                        <w:t>]</w:t>
                      </w:r>
                    </w:p>
                    <w:p w14:paraId="58DAB61B" w14:textId="38954A2A" w:rsidR="001261E3" w:rsidRDefault="001261E3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fdbs-update-statement ::= UPDATE table SET column = constant [WHERE fdbs-dml-where-clause</w:t>
                      </w:r>
                      <w:r w:rsidR="00DD0E5D">
                        <w:rPr>
                          <w:lang w:val="en-GB"/>
                        </w:rPr>
                        <w:t>]</w:t>
                      </w:r>
                    </w:p>
                    <w:p w14:paraId="18DD6860" w14:textId="14CEB94C" w:rsidR="001261E3" w:rsidRDefault="001261E3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fdbs-dml-where-clause</w:t>
                      </w:r>
                      <w:r w:rsidR="00A90C6A">
                        <w:rPr>
                          <w:lang w:val="en-GB"/>
                        </w:rPr>
                        <w:t xml:space="preserve"> ::= column comparison constant</w:t>
                      </w:r>
                    </w:p>
                    <w:p w14:paraId="1A6320C5" w14:textId="6ED9BD04" w:rsidR="00A90C6A" w:rsidRDefault="00A90C6A" w:rsidP="001261E3">
                      <w:pPr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comparison :: = {= | != | &gt; | &gt;= | &lt; | &lt;=}</w:t>
                      </w:r>
                    </w:p>
                    <w:p w14:paraId="32353E3C" w14:textId="384322AA" w:rsidR="00A90C6A" w:rsidRDefault="00A90C6A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fdbs-insert-statement ::= INSERT INTO table VALUES (constant [,constant]…)</w:t>
                      </w:r>
                    </w:p>
                    <w:p w14:paraId="78D57C1C" w14:textId="77777777" w:rsidR="001261E3" w:rsidRPr="007B34FE" w:rsidRDefault="001261E3" w:rsidP="001261E3">
                      <w:pPr>
                        <w:rPr>
                          <w:lang w:val="en-GB"/>
                        </w:rPr>
                      </w:pPr>
                    </w:p>
                    <w:p w14:paraId="649590A3" w14:textId="77777777" w:rsidR="001261E3" w:rsidRPr="007B34FE" w:rsidRDefault="001261E3" w:rsidP="005D5A9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C68D18" w14:textId="77777777" w:rsidR="00D12A06" w:rsidRPr="00DE098A" w:rsidRDefault="00D12A06" w:rsidP="008208EF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DE098A">
        <w:rPr>
          <w:b/>
          <w:lang w:val="en-US"/>
        </w:rPr>
        <w:t>Query Language (QL)</w:t>
      </w:r>
    </w:p>
    <w:p w14:paraId="201F92D5" w14:textId="77777777" w:rsidR="0043763B" w:rsidRPr="00DE098A" w:rsidRDefault="0043763B" w:rsidP="00D33E14">
      <w:pPr>
        <w:tabs>
          <w:tab w:val="left" w:pos="-1620"/>
          <w:tab w:val="left" w:pos="780"/>
        </w:tabs>
        <w:jc w:val="both"/>
        <w:rPr>
          <w:b/>
          <w:lang w:val="en-US"/>
        </w:rPr>
      </w:pPr>
    </w:p>
    <w:p w14:paraId="7650C94C" w14:textId="279C34C4" w:rsidR="00587D43" w:rsidRPr="00784A4A" w:rsidRDefault="000F4B4E" w:rsidP="000F4B4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In general,</w:t>
      </w:r>
      <w:r w:rsidRPr="000F4B4E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43763B" w:rsidRPr="000F4B4E">
        <w:rPr>
          <w:lang w:val="en-US"/>
        </w:rPr>
        <w:t xml:space="preserve">QL </w:t>
      </w:r>
      <w:r w:rsidRPr="000F4B4E">
        <w:rPr>
          <w:lang w:val="en-US"/>
        </w:rPr>
        <w:t xml:space="preserve">enables </w:t>
      </w:r>
      <w:r>
        <w:rPr>
          <w:lang w:val="en-US"/>
        </w:rPr>
        <w:t>dynamic combination of data in the database and their retrieval by programs and applications</w:t>
      </w:r>
      <w:r w:rsidR="0043763B" w:rsidRPr="000F4B4E">
        <w:rPr>
          <w:lang w:val="en-US"/>
        </w:rPr>
        <w:t xml:space="preserve">. </w:t>
      </w:r>
      <w:r w:rsidRPr="000F4B4E">
        <w:rPr>
          <w:lang w:val="en-US"/>
        </w:rPr>
        <w:t xml:space="preserve">The QL of </w:t>
      </w:r>
      <w:r w:rsidR="0043763B" w:rsidRPr="000F4B4E">
        <w:rPr>
          <w:lang w:val="en-US"/>
        </w:rPr>
        <w:t>SQL</w:t>
      </w:r>
      <w:r w:rsidRPr="000F4B4E">
        <w:rPr>
          <w:lang w:val="en-US"/>
        </w:rPr>
        <w:t xml:space="preserve"> consists of only one, yet extremely powerful</w:t>
      </w:r>
      <w:r>
        <w:rPr>
          <w:lang w:val="en-US"/>
        </w:rPr>
        <w:t>,</w:t>
      </w:r>
      <w:r w:rsidRPr="000F4B4E">
        <w:rPr>
          <w:lang w:val="en-US"/>
        </w:rPr>
        <w:t xml:space="preserve"> statement named SELECT</w:t>
      </w:r>
      <w:r w:rsidR="0043763B" w:rsidRPr="000F4B4E">
        <w:rPr>
          <w:lang w:val="en-US"/>
        </w:rPr>
        <w:t xml:space="preserve">. </w:t>
      </w:r>
      <w:r w:rsidR="00784A4A" w:rsidRPr="00784A4A">
        <w:rPr>
          <w:lang w:val="en-US"/>
        </w:rPr>
        <w:t xml:space="preserve">The </w:t>
      </w:r>
      <w:r w:rsidR="00784A4A">
        <w:rPr>
          <w:lang w:val="en-US"/>
        </w:rPr>
        <w:t>dynamic mapping of</w:t>
      </w:r>
      <w:r w:rsidR="00784A4A" w:rsidRPr="00784A4A">
        <w:rPr>
          <w:lang w:val="en-US"/>
        </w:rPr>
        <w:t xml:space="preserve"> all </w:t>
      </w:r>
      <w:proofErr w:type="spellStart"/>
      <w:r w:rsidR="00784A4A" w:rsidRPr="00784A4A">
        <w:rPr>
          <w:lang w:val="en-US"/>
        </w:rPr>
        <w:t>subclauses</w:t>
      </w:r>
      <w:proofErr w:type="spellEnd"/>
      <w:r w:rsidR="00784A4A" w:rsidRPr="00784A4A">
        <w:rPr>
          <w:lang w:val="en-US"/>
        </w:rPr>
        <w:t xml:space="preserve"> of the SQL select </w:t>
      </w:r>
      <w:r w:rsidR="0043763B" w:rsidRPr="00784A4A">
        <w:rPr>
          <w:lang w:val="en-US"/>
        </w:rPr>
        <w:t>(SELECT,</w:t>
      </w:r>
      <w:r w:rsidR="00784A4A" w:rsidRPr="00784A4A">
        <w:rPr>
          <w:lang w:val="en-US"/>
        </w:rPr>
        <w:t xml:space="preserve"> FROM, WHERE, GROUP BY, HAVING a</w:t>
      </w:r>
      <w:r w:rsidR="0043763B" w:rsidRPr="00784A4A">
        <w:rPr>
          <w:lang w:val="en-US"/>
        </w:rPr>
        <w:t xml:space="preserve">nd ORDER BY) </w:t>
      </w:r>
      <w:r w:rsidR="00784A4A">
        <w:rPr>
          <w:lang w:val="en-US"/>
        </w:rPr>
        <w:t xml:space="preserve">to a federation of </w:t>
      </w:r>
      <w:proofErr w:type="spellStart"/>
      <w:r w:rsidR="00784A4A">
        <w:rPr>
          <w:lang w:val="en-US"/>
        </w:rPr>
        <w:t>CDBSes</w:t>
      </w:r>
      <w:proofErr w:type="spellEnd"/>
      <w:r w:rsidR="00784A4A">
        <w:rPr>
          <w:lang w:val="en-US"/>
        </w:rPr>
        <w:t xml:space="preserve"> would take too much effort in an assignment.</w:t>
      </w:r>
    </w:p>
    <w:p w14:paraId="1447533C" w14:textId="77777777" w:rsidR="000F4B4E" w:rsidRPr="00784A4A" w:rsidRDefault="000F4B4E" w:rsidP="000F4B4E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0F50EA8F" w14:textId="77777777" w:rsidR="00080682" w:rsidRPr="005B021E" w:rsidRDefault="00784A4A" w:rsidP="00784A4A">
      <w:pPr>
        <w:tabs>
          <w:tab w:val="left" w:pos="-1620"/>
          <w:tab w:val="left" w:pos="780"/>
        </w:tabs>
        <w:jc w:val="both"/>
        <w:rPr>
          <w:lang w:val="en-US"/>
        </w:rPr>
      </w:pPr>
      <w:r w:rsidRPr="00784A4A">
        <w:rPr>
          <w:lang w:val="en-US"/>
        </w:rPr>
        <w:t xml:space="preserve">Furthermore, the complexity of an SQL SELECT essentially depends on the number of tables </w:t>
      </w:r>
      <w:r w:rsidR="001F3A75" w:rsidRPr="00784A4A">
        <w:rPr>
          <w:lang w:val="en-US"/>
        </w:rPr>
        <w:t xml:space="preserve">(FROM) </w:t>
      </w:r>
      <w:r>
        <w:rPr>
          <w:lang w:val="en-US"/>
        </w:rPr>
        <w:t xml:space="preserve">and the type of combination of those tables </w:t>
      </w:r>
      <w:r w:rsidR="00080682" w:rsidRPr="00784A4A">
        <w:rPr>
          <w:lang w:val="en-US"/>
        </w:rPr>
        <w:t>(</w:t>
      </w:r>
      <w:r>
        <w:rPr>
          <w:lang w:val="en-US"/>
        </w:rPr>
        <w:t>C</w:t>
      </w:r>
      <w:r w:rsidR="001F3A75" w:rsidRPr="00784A4A">
        <w:rPr>
          <w:lang w:val="en-US"/>
        </w:rPr>
        <w:t>ar</w:t>
      </w:r>
      <w:r w:rsidR="00587D43" w:rsidRPr="00784A4A">
        <w:rPr>
          <w:lang w:val="en-US"/>
        </w:rPr>
        <w:softHyphen/>
      </w:r>
      <w:r w:rsidR="001F3A75" w:rsidRPr="00784A4A">
        <w:rPr>
          <w:lang w:val="en-US"/>
        </w:rPr>
        <w:t>te</w:t>
      </w:r>
      <w:r w:rsidR="00587D43" w:rsidRPr="00784A4A">
        <w:rPr>
          <w:lang w:val="en-US"/>
        </w:rPr>
        <w:softHyphen/>
      </w:r>
      <w:r w:rsidR="001F3A75" w:rsidRPr="00784A4A">
        <w:rPr>
          <w:lang w:val="en-US"/>
        </w:rPr>
        <w:t>si</w:t>
      </w:r>
      <w:r w:rsidR="00587D43" w:rsidRPr="00784A4A">
        <w:rPr>
          <w:lang w:val="en-US"/>
        </w:rPr>
        <w:softHyphen/>
      </w:r>
      <w:r>
        <w:rPr>
          <w:lang w:val="en-US"/>
        </w:rPr>
        <w:t>an</w:t>
      </w:r>
      <w:r w:rsidR="001F3A75" w:rsidRPr="00784A4A">
        <w:rPr>
          <w:lang w:val="en-US"/>
        </w:rPr>
        <w:t xml:space="preserve"> </w:t>
      </w:r>
      <w:r>
        <w:rPr>
          <w:lang w:val="en-US"/>
        </w:rPr>
        <w:t>produc</w:t>
      </w:r>
      <w:r w:rsidR="001F3A75" w:rsidRPr="00784A4A">
        <w:rPr>
          <w:lang w:val="en-US"/>
        </w:rPr>
        <w:t xml:space="preserve">t, Join, Natural Join, Outer Join, Union, </w:t>
      </w:r>
      <w:proofErr w:type="gramStart"/>
      <w:r w:rsidR="001F3A75" w:rsidRPr="00784A4A">
        <w:rPr>
          <w:lang w:val="en-US"/>
        </w:rPr>
        <w:t>Intersect,</w:t>
      </w:r>
      <w:r w:rsidR="006242E6">
        <w:rPr>
          <w:lang w:val="en-US"/>
        </w:rPr>
        <w:t xml:space="preserve"> </w:t>
      </w:r>
      <w:r w:rsidR="001F3A75" w:rsidRPr="00784A4A">
        <w:rPr>
          <w:lang w:val="en-US"/>
        </w:rPr>
        <w:t>…)</w:t>
      </w:r>
      <w:proofErr w:type="gramEnd"/>
      <w:r w:rsidR="00587D43" w:rsidRPr="00784A4A">
        <w:rPr>
          <w:lang w:val="en-US"/>
        </w:rPr>
        <w:t xml:space="preserve">. </w:t>
      </w:r>
      <w:r w:rsidRPr="00784A4A">
        <w:rPr>
          <w:lang w:val="en-US"/>
        </w:rPr>
        <w:t>Imagine, for instance, a</w:t>
      </w:r>
      <w:r w:rsidR="00587D43" w:rsidRPr="00784A4A">
        <w:rPr>
          <w:lang w:val="en-US"/>
        </w:rPr>
        <w:t xml:space="preserve"> Natural Join </w:t>
      </w:r>
      <w:r w:rsidRPr="00784A4A">
        <w:rPr>
          <w:lang w:val="en-US"/>
        </w:rPr>
        <w:t>between</w:t>
      </w:r>
      <w:r w:rsidR="00587D43" w:rsidRPr="00784A4A">
        <w:rPr>
          <w:lang w:val="en-US"/>
        </w:rPr>
        <w:t xml:space="preserve"> </w:t>
      </w:r>
      <w:r w:rsidRPr="00784A4A">
        <w:rPr>
          <w:lang w:val="en-US"/>
        </w:rPr>
        <w:t>two</w:t>
      </w:r>
      <w:r w:rsidR="00587D43" w:rsidRPr="00784A4A">
        <w:rPr>
          <w:lang w:val="en-US"/>
        </w:rPr>
        <w:t xml:space="preserve"> </w:t>
      </w:r>
      <w:r>
        <w:rPr>
          <w:lang w:val="en-US"/>
        </w:rPr>
        <w:t>tables</w:t>
      </w:r>
      <w:r w:rsidR="00587D43" w:rsidRPr="00784A4A">
        <w:rPr>
          <w:lang w:val="en-US"/>
        </w:rPr>
        <w:t xml:space="preserve"> </w:t>
      </w:r>
      <w:r>
        <w:rPr>
          <w:lang w:val="en-US"/>
        </w:rPr>
        <w:t>EMP and DEPT</w:t>
      </w:r>
      <w:r w:rsidR="005B021E">
        <w:rPr>
          <w:lang w:val="en-US"/>
        </w:rPr>
        <w:t xml:space="preserve"> </w:t>
      </w:r>
      <w:r w:rsidR="005B021E" w:rsidRPr="00784A4A">
        <w:rPr>
          <w:lang w:val="en-US"/>
        </w:rPr>
        <w:t>(SELECT * FROM ABT NATURAL JOIN PERS)</w:t>
      </w:r>
      <w:r>
        <w:rPr>
          <w:lang w:val="en-US"/>
        </w:rPr>
        <w:t xml:space="preserve">, where both tables are </w:t>
      </w:r>
      <w:r w:rsidR="00526D02">
        <w:rPr>
          <w:lang w:val="en-US"/>
        </w:rPr>
        <w:t xml:space="preserve">each distributed over </w:t>
      </w:r>
      <w:r w:rsidR="00587D43" w:rsidRPr="00784A4A">
        <w:rPr>
          <w:lang w:val="en-US"/>
        </w:rPr>
        <w:t xml:space="preserve">3 </w:t>
      </w:r>
      <w:r w:rsidR="00526D02">
        <w:rPr>
          <w:lang w:val="en-US"/>
        </w:rPr>
        <w:t>C</w:t>
      </w:r>
      <w:r w:rsidR="00587D43" w:rsidRPr="00784A4A">
        <w:rPr>
          <w:lang w:val="en-US"/>
        </w:rPr>
        <w:t xml:space="preserve">DBS. </w:t>
      </w:r>
      <w:r w:rsidR="005B021E" w:rsidRPr="005B021E">
        <w:rPr>
          <w:lang w:val="en-US"/>
        </w:rPr>
        <w:t>There exist several s</w:t>
      </w:r>
      <w:r w:rsidR="00587D43" w:rsidRPr="005B021E">
        <w:rPr>
          <w:lang w:val="en-US"/>
        </w:rPr>
        <w:t>t</w:t>
      </w:r>
      <w:r w:rsidR="005B021E" w:rsidRPr="005B021E">
        <w:rPr>
          <w:lang w:val="en-US"/>
        </w:rPr>
        <w:t>rategies to</w:t>
      </w:r>
      <w:r w:rsidR="00080682" w:rsidRPr="005B021E">
        <w:rPr>
          <w:lang w:val="en-US"/>
        </w:rPr>
        <w:t xml:space="preserve"> implement</w:t>
      </w:r>
      <w:r w:rsidR="005B021E" w:rsidRPr="005B021E">
        <w:rPr>
          <w:lang w:val="en-US"/>
        </w:rPr>
        <w:t xml:space="preserve"> suc</w:t>
      </w:r>
      <w:r w:rsidR="00016371">
        <w:rPr>
          <w:lang w:val="en-US"/>
        </w:rPr>
        <w:t>h</w:t>
      </w:r>
      <w:r w:rsidR="005B021E" w:rsidRPr="005B021E">
        <w:rPr>
          <w:lang w:val="en-US"/>
        </w:rPr>
        <w:t xml:space="preserve"> a join, and you are to implement some of those at your choice.</w:t>
      </w:r>
    </w:p>
    <w:p w14:paraId="2E43278C" w14:textId="77777777" w:rsidR="005B021E" w:rsidRPr="005B021E" w:rsidRDefault="005B021E" w:rsidP="00784A4A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6150F728" w14:textId="4206D7F8" w:rsidR="00D12A06" w:rsidRPr="00016371" w:rsidRDefault="003D2ECC" w:rsidP="005B021E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A</w:t>
      </w:r>
      <w:r w:rsidR="00016371" w:rsidRPr="00016371">
        <w:rPr>
          <w:lang w:val="en-US"/>
        </w:rPr>
        <w:t xml:space="preserve"> completely general </w:t>
      </w:r>
      <w:r w:rsidR="00016371">
        <w:rPr>
          <w:lang w:val="en-US"/>
        </w:rPr>
        <w:t xml:space="preserve">solution as </w:t>
      </w:r>
      <w:r w:rsidR="00016371" w:rsidRPr="00016371">
        <w:rPr>
          <w:lang w:val="en-US"/>
        </w:rPr>
        <w:t xml:space="preserve">assignment is impossible because </w:t>
      </w:r>
      <w:r w:rsidR="00016371">
        <w:rPr>
          <w:lang w:val="en-US"/>
        </w:rPr>
        <w:t>the effort an</w:t>
      </w:r>
      <w:r>
        <w:rPr>
          <w:lang w:val="en-US"/>
        </w:rPr>
        <w:t>d time needed would be too much</w:t>
      </w:r>
      <w:r w:rsidR="00016371">
        <w:rPr>
          <w:lang w:val="en-US"/>
        </w:rPr>
        <w:t xml:space="preserve"> </w:t>
      </w:r>
      <w:r>
        <w:rPr>
          <w:lang w:val="en-US"/>
        </w:rPr>
        <w:t>Therefore, your only have to handle</w:t>
      </w:r>
      <w:r w:rsidR="00016371">
        <w:rPr>
          <w:lang w:val="en-US"/>
        </w:rPr>
        <w:t xml:space="preserve"> the following special cases.</w:t>
      </w:r>
    </w:p>
    <w:p w14:paraId="7A269670" w14:textId="77777777" w:rsidR="00080682" w:rsidRPr="00016371" w:rsidRDefault="00080682" w:rsidP="00016371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35664FE2" w14:textId="46DCF917" w:rsidR="00DC2617" w:rsidRDefault="00DC2617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The full SQL SELECT clause allow for attributes, constants and expressions of those to be output. There also can by single valued functions and aggregate functions, for example “SELECT</w:t>
      </w:r>
      <w:r w:rsidR="005C4D2A">
        <w:rPr>
          <w:lang w:val="en-US"/>
        </w:rPr>
        <w:t xml:space="preserve"> A, B, 5, </w:t>
      </w:r>
      <w:proofErr w:type="gramStart"/>
      <w:r w:rsidR="005C4D2A">
        <w:rPr>
          <w:lang w:val="en-US"/>
        </w:rPr>
        <w:t>MOD(</w:t>
      </w:r>
      <w:proofErr w:type="gramEnd"/>
      <w:r w:rsidR="005C4D2A">
        <w:rPr>
          <w:lang w:val="en-US"/>
        </w:rPr>
        <w:t xml:space="preserve">B,10), MAX(C) FROM T”. In the assignment, the </w:t>
      </w:r>
      <w:r w:rsidR="006242E6">
        <w:rPr>
          <w:lang w:val="en-US"/>
        </w:rPr>
        <w:t xml:space="preserve">SELECT </w:t>
      </w:r>
      <w:r w:rsidR="005C4D2A">
        <w:rPr>
          <w:lang w:val="en-US"/>
        </w:rPr>
        <w:t xml:space="preserve">clause will only contain fully qualified attribute names, For example “SELECT R.A, S.B, </w:t>
      </w:r>
      <w:proofErr w:type="gramStart"/>
      <w:r w:rsidR="005C4D2A">
        <w:rPr>
          <w:lang w:val="en-US"/>
        </w:rPr>
        <w:t>S.C</w:t>
      </w:r>
      <w:proofErr w:type="gramEnd"/>
      <w:r w:rsidR="005C4D2A">
        <w:rPr>
          <w:lang w:val="en-US"/>
        </w:rPr>
        <w:t xml:space="preserve">”. </w:t>
      </w:r>
      <w:r w:rsidR="003D2ECC">
        <w:rPr>
          <w:lang w:val="en-US"/>
        </w:rPr>
        <w:t xml:space="preserve">The use </w:t>
      </w:r>
      <w:ins w:id="8" w:author="Prof. Dr. Peter Peinl" w:date="2017-08-20T08:31:00Z">
        <w:r w:rsidR="00145EBB">
          <w:rPr>
            <w:lang w:val="en-US"/>
          </w:rPr>
          <w:t>o</w:t>
        </w:r>
      </w:ins>
      <w:del w:id="9" w:author="Prof. Dr. Peter Peinl" w:date="2017-08-20T08:31:00Z">
        <w:r w:rsidR="003D2ECC" w:rsidDel="00145EBB">
          <w:rPr>
            <w:lang w:val="en-US"/>
          </w:rPr>
          <w:delText>p</w:delText>
        </w:r>
      </w:del>
      <w:r w:rsidR="003D2ECC">
        <w:rPr>
          <w:lang w:val="en-US"/>
        </w:rPr>
        <w:t>f a</w:t>
      </w:r>
      <w:r w:rsidR="005C4D2A">
        <w:rPr>
          <w:lang w:val="en-US"/>
        </w:rPr>
        <w:t xml:space="preserve">ggregate functions </w:t>
      </w:r>
      <w:r w:rsidR="003D2ECC">
        <w:rPr>
          <w:lang w:val="en-US"/>
        </w:rPr>
        <w:t xml:space="preserve">is limited to statements with a </w:t>
      </w:r>
      <w:r w:rsidR="006242E6">
        <w:rPr>
          <w:lang w:val="en-US"/>
        </w:rPr>
        <w:t>GROUP BY</w:t>
      </w:r>
      <w:r w:rsidR="005C4D2A">
        <w:rPr>
          <w:lang w:val="en-US"/>
        </w:rPr>
        <w:t xml:space="preserve"> clause.</w:t>
      </w:r>
    </w:p>
    <w:p w14:paraId="31135B0F" w14:textId="77777777" w:rsidR="003D67D6" w:rsidRPr="00BD5346" w:rsidRDefault="00016371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016371">
        <w:rPr>
          <w:lang w:val="en-US"/>
        </w:rPr>
        <w:t xml:space="preserve">The full </w:t>
      </w:r>
      <w:r w:rsidR="00080682" w:rsidRPr="00016371">
        <w:rPr>
          <w:lang w:val="en-US"/>
        </w:rPr>
        <w:t>FROM</w:t>
      </w:r>
      <w:r w:rsidRPr="00016371">
        <w:rPr>
          <w:lang w:val="en-US"/>
        </w:rPr>
        <w:t xml:space="preserve"> clause supports an arbitrary number of tables to</w:t>
      </w:r>
      <w:r w:rsidR="00BD5346">
        <w:rPr>
          <w:lang w:val="en-US"/>
        </w:rPr>
        <w:t xml:space="preserve"> b</w:t>
      </w:r>
      <w:r w:rsidRPr="00016371">
        <w:rPr>
          <w:lang w:val="en-US"/>
        </w:rPr>
        <w:t>e combined b</w:t>
      </w:r>
      <w:r w:rsidR="00BD5346">
        <w:rPr>
          <w:lang w:val="en-US"/>
        </w:rPr>
        <w:t>y Joins and Cartesian Products</w:t>
      </w:r>
      <w:r w:rsidR="00080682" w:rsidRPr="00016371">
        <w:rPr>
          <w:lang w:val="en-US"/>
        </w:rPr>
        <w:t xml:space="preserve">. </w:t>
      </w:r>
      <w:r w:rsidR="00080682" w:rsidRPr="00BD5346">
        <w:rPr>
          <w:lang w:val="en-US"/>
        </w:rPr>
        <w:t xml:space="preserve">In </w:t>
      </w:r>
      <w:r w:rsidR="00BD5346" w:rsidRPr="00BD5346">
        <w:rPr>
          <w:lang w:val="en-US"/>
        </w:rPr>
        <w:t>the assignment there will be either one or two tables in the FROM clause</w:t>
      </w:r>
      <w:r w:rsidR="00080682" w:rsidRPr="00BD5346">
        <w:rPr>
          <w:lang w:val="en-US"/>
        </w:rPr>
        <w:t>.</w:t>
      </w:r>
    </w:p>
    <w:p w14:paraId="4E990CA4" w14:textId="6C4B6DED" w:rsidR="00FC07C9" w:rsidRPr="00FC7515" w:rsidRDefault="00BD5346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BD5346">
        <w:rPr>
          <w:lang w:val="en-US"/>
        </w:rPr>
        <w:t xml:space="preserve">Furthermore, in the assignment a </w:t>
      </w:r>
      <w:r w:rsidR="00080682" w:rsidRPr="00BD5346">
        <w:rPr>
          <w:lang w:val="en-US"/>
        </w:rPr>
        <w:t>SELECT</w:t>
      </w:r>
      <w:r w:rsidRPr="00BD5346">
        <w:rPr>
          <w:lang w:val="en-US"/>
        </w:rPr>
        <w:t xml:space="preserve"> statement</w:t>
      </w:r>
      <w:r w:rsidR="00080682" w:rsidRPr="00BD5346">
        <w:rPr>
          <w:lang w:val="en-US"/>
        </w:rPr>
        <w:t xml:space="preserve"> </w:t>
      </w:r>
      <w:r>
        <w:rPr>
          <w:lang w:val="en-US"/>
        </w:rPr>
        <w:t>will maximally have one J</w:t>
      </w:r>
      <w:r w:rsidRPr="00BD5346">
        <w:rPr>
          <w:lang w:val="en-US"/>
        </w:rPr>
        <w:t>oin or none at all.</w:t>
      </w:r>
      <w:r>
        <w:rPr>
          <w:lang w:val="en-US"/>
        </w:rPr>
        <w:t xml:space="preserve"> Further, there will be no C</w:t>
      </w:r>
      <w:r w:rsidR="003D67D6" w:rsidRPr="00BD5346">
        <w:rPr>
          <w:lang w:val="en-US"/>
        </w:rPr>
        <w:t>artesi</w:t>
      </w:r>
      <w:r w:rsidRPr="00BD5346">
        <w:rPr>
          <w:lang w:val="en-US"/>
        </w:rPr>
        <w:t>an</w:t>
      </w:r>
      <w:r w:rsidR="003D67D6" w:rsidRPr="00BD5346">
        <w:rPr>
          <w:lang w:val="en-US"/>
        </w:rPr>
        <w:t xml:space="preserve"> Produ</w:t>
      </w:r>
      <w:r>
        <w:rPr>
          <w:lang w:val="en-US"/>
        </w:rPr>
        <w:t>cts</w:t>
      </w:r>
      <w:r w:rsidR="003D67D6" w:rsidRPr="00BD5346">
        <w:rPr>
          <w:lang w:val="en-US"/>
        </w:rPr>
        <w:t xml:space="preserve"> or </w:t>
      </w:r>
      <w:r w:rsidR="00080682" w:rsidRPr="00BD5346">
        <w:rPr>
          <w:lang w:val="en-US"/>
        </w:rPr>
        <w:t xml:space="preserve">Outer Joins. </w:t>
      </w:r>
      <w:r w:rsidRPr="00BD5346">
        <w:rPr>
          <w:lang w:val="en-US"/>
        </w:rPr>
        <w:t>Join conditions will be spe</w:t>
      </w:r>
      <w:r w:rsidR="00FC7515">
        <w:rPr>
          <w:lang w:val="en-US"/>
        </w:rPr>
        <w:t>c</w:t>
      </w:r>
      <w:r w:rsidRPr="00BD5346">
        <w:rPr>
          <w:lang w:val="en-US"/>
        </w:rPr>
        <w:t>i</w:t>
      </w:r>
      <w:r w:rsidR="00FC7515">
        <w:rPr>
          <w:lang w:val="en-US"/>
        </w:rPr>
        <w:t>f</w:t>
      </w:r>
      <w:r w:rsidRPr="00BD5346">
        <w:rPr>
          <w:lang w:val="en-US"/>
        </w:rPr>
        <w:t xml:space="preserve">ied </w:t>
      </w:r>
      <w:r w:rsidR="00080682" w:rsidRPr="00BD5346">
        <w:rPr>
          <w:lang w:val="en-US"/>
        </w:rPr>
        <w:t xml:space="preserve">in </w:t>
      </w:r>
      <w:r w:rsidRPr="00BD5346">
        <w:rPr>
          <w:lang w:val="en-US"/>
        </w:rPr>
        <w:t xml:space="preserve">the </w:t>
      </w:r>
      <w:r w:rsidR="00080682" w:rsidRPr="00BD5346">
        <w:rPr>
          <w:lang w:val="en-US"/>
        </w:rPr>
        <w:t>WHERE</w:t>
      </w:r>
      <w:r>
        <w:rPr>
          <w:lang w:val="en-US"/>
        </w:rPr>
        <w:t xml:space="preserve"> clause</w:t>
      </w:r>
      <w:r w:rsidR="00FC7515">
        <w:rPr>
          <w:lang w:val="en-US"/>
        </w:rPr>
        <w:t>, i.e. according to the original (first) specification by the creators of the SQL language.</w:t>
      </w:r>
      <w:r w:rsidR="00EF17A6" w:rsidRPr="00BD5346">
        <w:rPr>
          <w:lang w:val="en-US"/>
        </w:rPr>
        <w:t xml:space="preserve"> </w:t>
      </w:r>
      <w:r w:rsidR="00FC7515">
        <w:rPr>
          <w:lang w:val="en-US"/>
        </w:rPr>
        <w:t>For example,</w:t>
      </w:r>
      <w:r w:rsidR="00EF17A6" w:rsidRPr="00FC7515">
        <w:rPr>
          <w:lang w:val="en-US"/>
        </w:rPr>
        <w:t xml:space="preserve"> </w:t>
      </w:r>
      <w:r w:rsidR="00FC7515">
        <w:rPr>
          <w:lang w:val="en-US"/>
        </w:rPr>
        <w:t>instead of</w:t>
      </w:r>
      <w:r w:rsidR="00EF17A6" w:rsidRPr="00FC7515">
        <w:rPr>
          <w:lang w:val="en-US"/>
        </w:rPr>
        <w:t xml:space="preserve"> </w:t>
      </w:r>
      <w:r w:rsidR="00FC7515">
        <w:rPr>
          <w:lang w:val="en-US"/>
        </w:rPr>
        <w:t xml:space="preserve">the formulation </w:t>
      </w:r>
      <w:r w:rsidR="00FC7515">
        <w:rPr>
          <w:lang w:val="en-US"/>
        </w:rPr>
        <w:lastRenderedPageBreak/>
        <w:t>“</w:t>
      </w:r>
      <w:r w:rsidR="00EF17A6" w:rsidRPr="00FC7515">
        <w:rPr>
          <w:lang w:val="en-US"/>
        </w:rPr>
        <w:t xml:space="preserve">FROM </w:t>
      </w:r>
      <w:r w:rsidR="00FC7515">
        <w:rPr>
          <w:lang w:val="en-US"/>
        </w:rPr>
        <w:t>EMP</w:t>
      </w:r>
      <w:r w:rsidR="00EF17A6" w:rsidRPr="00FC7515">
        <w:rPr>
          <w:lang w:val="en-US"/>
        </w:rPr>
        <w:t xml:space="preserve"> JOIN </w:t>
      </w:r>
      <w:r w:rsidR="00FC7515">
        <w:rPr>
          <w:lang w:val="en-US"/>
        </w:rPr>
        <w:t>DEPT</w:t>
      </w:r>
      <w:r w:rsidR="00EF17A6" w:rsidRPr="00FC7515">
        <w:rPr>
          <w:lang w:val="en-US"/>
        </w:rPr>
        <w:t xml:space="preserve"> ON (</w:t>
      </w:r>
      <w:r w:rsidR="00FC7515">
        <w:rPr>
          <w:lang w:val="en-US"/>
        </w:rPr>
        <w:t>EMP</w:t>
      </w:r>
      <w:r w:rsidR="00EF17A6" w:rsidRPr="00FC7515">
        <w:rPr>
          <w:lang w:val="en-US"/>
        </w:rPr>
        <w:t>.</w:t>
      </w:r>
      <w:r w:rsidR="00FC7515">
        <w:rPr>
          <w:lang w:val="en-US"/>
        </w:rPr>
        <w:t>DNO</w:t>
      </w:r>
      <w:r w:rsidR="00EF17A6" w:rsidRPr="00FC7515">
        <w:rPr>
          <w:lang w:val="en-US"/>
        </w:rPr>
        <w:t xml:space="preserve"> = </w:t>
      </w:r>
      <w:r w:rsidR="00FC7515">
        <w:rPr>
          <w:lang w:val="en-US"/>
        </w:rPr>
        <w:t>DEPT</w:t>
      </w:r>
      <w:r w:rsidR="00EF17A6" w:rsidRPr="00FC7515">
        <w:rPr>
          <w:lang w:val="en-US"/>
        </w:rPr>
        <w:t>.</w:t>
      </w:r>
      <w:r w:rsidR="00FC7515">
        <w:rPr>
          <w:lang w:val="en-US"/>
        </w:rPr>
        <w:t>DNO</w:t>
      </w:r>
      <w:r w:rsidR="00EF17A6" w:rsidRPr="00FC7515">
        <w:rPr>
          <w:lang w:val="en-US"/>
        </w:rPr>
        <w:t>)</w:t>
      </w:r>
      <w:r w:rsidR="00FC7515">
        <w:rPr>
          <w:lang w:val="en-US"/>
        </w:rPr>
        <w:t>”</w:t>
      </w:r>
      <w:r w:rsidR="00EF17A6" w:rsidRPr="00FC7515">
        <w:rPr>
          <w:lang w:val="en-US"/>
        </w:rPr>
        <w:t xml:space="preserve"> </w:t>
      </w:r>
      <w:r w:rsidR="00FC7515">
        <w:rPr>
          <w:lang w:val="en-US"/>
        </w:rPr>
        <w:t>the formulation will always be “</w:t>
      </w:r>
      <w:r w:rsidR="00FC7515" w:rsidRPr="00FC7515">
        <w:rPr>
          <w:lang w:val="en-US"/>
        </w:rPr>
        <w:t xml:space="preserve">FROM </w:t>
      </w:r>
      <w:r w:rsidR="00FC7515">
        <w:rPr>
          <w:lang w:val="en-US"/>
        </w:rPr>
        <w:t>EMP, DEPT</w:t>
      </w:r>
      <w:r w:rsidR="00FC7515" w:rsidRPr="00FC7515">
        <w:rPr>
          <w:lang w:val="en-US"/>
        </w:rPr>
        <w:t xml:space="preserve"> </w:t>
      </w:r>
      <w:r w:rsidR="00FC7515">
        <w:rPr>
          <w:lang w:val="en-US"/>
        </w:rPr>
        <w:t xml:space="preserve">WHERE </w:t>
      </w:r>
      <w:ins w:id="10" w:author="Prof. Dr. Peter Peinl" w:date="2017-08-20T08:32:00Z">
        <w:r w:rsidR="00145EBB">
          <w:rPr>
            <w:lang w:val="en-US"/>
          </w:rPr>
          <w:t>(</w:t>
        </w:r>
      </w:ins>
      <w:r w:rsidR="00FC7515">
        <w:rPr>
          <w:lang w:val="en-US"/>
        </w:rPr>
        <w:t>EMP</w:t>
      </w:r>
      <w:r w:rsidR="00FC7515" w:rsidRPr="00FC7515">
        <w:rPr>
          <w:lang w:val="en-US"/>
        </w:rPr>
        <w:t>.</w:t>
      </w:r>
      <w:r w:rsidR="00FC7515">
        <w:rPr>
          <w:lang w:val="en-US"/>
        </w:rPr>
        <w:t>DNO</w:t>
      </w:r>
      <w:r w:rsidR="00FC7515" w:rsidRPr="00FC7515">
        <w:rPr>
          <w:lang w:val="en-US"/>
        </w:rPr>
        <w:t xml:space="preserve"> = </w:t>
      </w:r>
      <w:r w:rsidR="00FC7515">
        <w:rPr>
          <w:lang w:val="en-US"/>
        </w:rPr>
        <w:t>DEPT</w:t>
      </w:r>
      <w:r w:rsidR="00FC7515" w:rsidRPr="00FC7515">
        <w:rPr>
          <w:lang w:val="en-US"/>
        </w:rPr>
        <w:t>.</w:t>
      </w:r>
      <w:r w:rsidR="00FC7515">
        <w:rPr>
          <w:lang w:val="en-US"/>
        </w:rPr>
        <w:t>DNO</w:t>
      </w:r>
      <w:ins w:id="11" w:author="Prof. Dr. Peter Peinl" w:date="2017-08-20T08:32:00Z">
        <w:r w:rsidR="00145EBB">
          <w:rPr>
            <w:lang w:val="en-US"/>
          </w:rPr>
          <w:t>)</w:t>
        </w:r>
      </w:ins>
      <w:r w:rsidR="00FC7515">
        <w:rPr>
          <w:lang w:val="en-US"/>
        </w:rPr>
        <w:t>”.</w:t>
      </w:r>
    </w:p>
    <w:p w14:paraId="6086C046" w14:textId="77777777" w:rsidR="00FC07C9" w:rsidRPr="00284661" w:rsidRDefault="00FC7515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FC7515">
        <w:rPr>
          <w:lang w:val="en-US"/>
        </w:rPr>
        <w:t xml:space="preserve">Furthermore, apart from a Join condition the </w:t>
      </w:r>
      <w:r w:rsidR="00FC07C9" w:rsidRPr="00FC7515">
        <w:rPr>
          <w:lang w:val="en-US"/>
        </w:rPr>
        <w:t>WHERE</w:t>
      </w:r>
      <w:r>
        <w:rPr>
          <w:lang w:val="en-US"/>
        </w:rPr>
        <w:t xml:space="preserve"> clause will be lim</w:t>
      </w:r>
      <w:r w:rsidRPr="00FC7515">
        <w:rPr>
          <w:lang w:val="en-US"/>
        </w:rPr>
        <w:t xml:space="preserve">ited </w:t>
      </w:r>
      <w:r>
        <w:rPr>
          <w:lang w:val="en-US"/>
        </w:rPr>
        <w:t>to simple attribute value comparisons</w:t>
      </w:r>
      <w:r w:rsidR="00284661">
        <w:rPr>
          <w:lang w:val="en-US"/>
        </w:rPr>
        <w:t xml:space="preserve"> which are connected either by one </w:t>
      </w:r>
      <w:r w:rsidR="00FC07C9" w:rsidRPr="00FC7515">
        <w:rPr>
          <w:lang w:val="en-US"/>
        </w:rPr>
        <w:t>AND</w:t>
      </w:r>
      <w:r w:rsidR="000F6786" w:rsidRPr="00FC7515">
        <w:rPr>
          <w:lang w:val="en-US"/>
        </w:rPr>
        <w:t xml:space="preserve"> </w:t>
      </w:r>
      <w:r w:rsidR="00284661">
        <w:rPr>
          <w:lang w:val="en-US"/>
        </w:rPr>
        <w:t xml:space="preserve">or one </w:t>
      </w:r>
      <w:r w:rsidR="00FC07C9" w:rsidRPr="00FC7515">
        <w:rPr>
          <w:lang w:val="en-US"/>
        </w:rPr>
        <w:t xml:space="preserve">OR </w:t>
      </w:r>
      <w:r w:rsidR="00284661">
        <w:rPr>
          <w:lang w:val="en-US"/>
        </w:rPr>
        <w:t>operator</w:t>
      </w:r>
      <w:r w:rsidR="00FC07C9" w:rsidRPr="00FC7515">
        <w:rPr>
          <w:lang w:val="en-US"/>
        </w:rPr>
        <w:t>.</w:t>
      </w:r>
      <w:r w:rsidR="000F6786" w:rsidRPr="00FC7515">
        <w:rPr>
          <w:lang w:val="en-US"/>
        </w:rPr>
        <w:t xml:space="preserve"> </w:t>
      </w:r>
      <w:r w:rsidR="0066349A">
        <w:rPr>
          <w:lang w:val="en-US"/>
        </w:rPr>
        <w:t xml:space="preserve">You need not consider the </w:t>
      </w:r>
      <w:r w:rsidR="000F6786" w:rsidRPr="00284661">
        <w:rPr>
          <w:lang w:val="en-US"/>
        </w:rPr>
        <w:t>logi</w:t>
      </w:r>
      <w:r w:rsidR="00284661" w:rsidRPr="00284661">
        <w:rPr>
          <w:lang w:val="en-US"/>
        </w:rPr>
        <w:t xml:space="preserve">cal </w:t>
      </w:r>
      <w:r w:rsidR="000F6786" w:rsidRPr="00284661">
        <w:rPr>
          <w:lang w:val="en-US"/>
        </w:rPr>
        <w:t xml:space="preserve">NOT </w:t>
      </w:r>
      <w:r w:rsidR="0066349A">
        <w:rPr>
          <w:lang w:val="en-US"/>
        </w:rPr>
        <w:t>operator.</w:t>
      </w:r>
      <w:r w:rsidR="00FC07C9" w:rsidRPr="00284661">
        <w:rPr>
          <w:lang w:val="en-US"/>
        </w:rPr>
        <w:t xml:space="preserve"> </w:t>
      </w:r>
      <w:r w:rsidR="00284661" w:rsidRPr="00284661">
        <w:rPr>
          <w:lang w:val="en-US"/>
        </w:rPr>
        <w:t>Nested selects</w:t>
      </w:r>
      <w:r w:rsidR="00FC07C9" w:rsidRPr="00284661">
        <w:rPr>
          <w:lang w:val="en-US"/>
        </w:rPr>
        <w:t xml:space="preserve">, </w:t>
      </w:r>
      <w:r w:rsidR="00284661" w:rsidRPr="00284661">
        <w:rPr>
          <w:lang w:val="en-US"/>
        </w:rPr>
        <w:t>set operations, etc. also need not be dealt with</w:t>
      </w:r>
      <w:r w:rsidR="00FC07C9" w:rsidRPr="00284661">
        <w:rPr>
          <w:lang w:val="en-US"/>
        </w:rPr>
        <w:t xml:space="preserve">. </w:t>
      </w:r>
      <w:r w:rsidR="00284661">
        <w:rPr>
          <w:lang w:val="en-US"/>
        </w:rPr>
        <w:t>Just focus on a clever implementation of the Join operation on two partitioned tables</w:t>
      </w:r>
    </w:p>
    <w:p w14:paraId="2C8B2F52" w14:textId="40145ABF" w:rsidR="00DC2617" w:rsidRDefault="0066349A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2" w:author="Prof. Dr. Peter Peinl" w:date="2017-08-20T08:34:00Z"/>
          <w:lang w:val="en-US"/>
        </w:rPr>
      </w:pPr>
      <w:r w:rsidRPr="00105C24">
        <w:rPr>
          <w:lang w:val="en-US"/>
        </w:rPr>
        <w:t xml:space="preserve">The </w:t>
      </w:r>
      <w:r w:rsidR="000F6786" w:rsidRPr="00105C24">
        <w:rPr>
          <w:lang w:val="en-US"/>
        </w:rPr>
        <w:t>WHERE</w:t>
      </w:r>
      <w:r w:rsidRPr="00105C24">
        <w:rPr>
          <w:lang w:val="en-US"/>
        </w:rPr>
        <w:t xml:space="preserve"> clause</w:t>
      </w:r>
      <w:r w:rsidR="000F6786" w:rsidRPr="00105C24">
        <w:rPr>
          <w:lang w:val="en-US"/>
        </w:rPr>
        <w:t xml:space="preserve"> </w:t>
      </w:r>
      <w:r w:rsidRPr="00105C24">
        <w:rPr>
          <w:lang w:val="en-US"/>
        </w:rPr>
        <w:t xml:space="preserve">of a </w:t>
      </w:r>
      <w:r w:rsidR="000F6786" w:rsidRPr="00105C24">
        <w:rPr>
          <w:lang w:val="en-US"/>
        </w:rPr>
        <w:t>SELECT</w:t>
      </w:r>
      <w:r w:rsidRPr="00105C24">
        <w:rPr>
          <w:lang w:val="en-US"/>
        </w:rPr>
        <w:t xml:space="preserve"> statement</w:t>
      </w:r>
      <w:r w:rsidR="000F6786" w:rsidRPr="00105C24">
        <w:rPr>
          <w:lang w:val="en-US"/>
        </w:rPr>
        <w:t xml:space="preserve">, </w:t>
      </w:r>
      <w:r w:rsidR="00105C24" w:rsidRPr="00105C24">
        <w:rPr>
          <w:lang w:val="en-US"/>
        </w:rPr>
        <w:t xml:space="preserve">by which two tables are joined </w:t>
      </w:r>
      <w:r w:rsidR="00105C24">
        <w:rPr>
          <w:lang w:val="en-US"/>
        </w:rPr>
        <w:t xml:space="preserve">will therefore be limited to the following cases. </w:t>
      </w:r>
      <w:r w:rsidR="00105C24" w:rsidRPr="00105C24">
        <w:rPr>
          <w:lang w:val="en-US"/>
        </w:rPr>
        <w:t xml:space="preserve">The keyword </w:t>
      </w:r>
      <w:r w:rsidR="000F6786" w:rsidRPr="00105C24">
        <w:rPr>
          <w:lang w:val="en-US"/>
        </w:rPr>
        <w:t xml:space="preserve">WHERE </w:t>
      </w:r>
      <w:r w:rsidR="00105C24" w:rsidRPr="00105C24">
        <w:rPr>
          <w:lang w:val="en-US"/>
        </w:rPr>
        <w:t>will be followed by the JOIN condition in parentheses</w:t>
      </w:r>
      <w:r w:rsidR="000F6786" w:rsidRPr="00105C24">
        <w:rPr>
          <w:lang w:val="en-US"/>
        </w:rPr>
        <w:t xml:space="preserve">. </w:t>
      </w:r>
      <w:r w:rsidR="003D2ECC">
        <w:rPr>
          <w:lang w:val="en-US"/>
        </w:rPr>
        <w:t>Sometimes</w:t>
      </w:r>
      <w:r w:rsidR="00105C24" w:rsidRPr="00105C24">
        <w:rPr>
          <w:lang w:val="en-US"/>
        </w:rPr>
        <w:t xml:space="preserve"> </w:t>
      </w:r>
      <w:r w:rsidR="003D2ECC">
        <w:rPr>
          <w:lang w:val="en-US"/>
        </w:rPr>
        <w:t xml:space="preserve">the SELECT statement will have one additional non-join conditions on </w:t>
      </w:r>
      <w:r w:rsidR="00105C24">
        <w:rPr>
          <w:lang w:val="en-US"/>
        </w:rPr>
        <w:t>one or both</w:t>
      </w:r>
      <w:r w:rsidR="000F6786" w:rsidRPr="00105C24">
        <w:rPr>
          <w:lang w:val="en-US"/>
        </w:rPr>
        <w:t xml:space="preserve"> </w:t>
      </w:r>
      <w:r w:rsidR="00105C24">
        <w:rPr>
          <w:lang w:val="en-US"/>
        </w:rPr>
        <w:t>tables</w:t>
      </w:r>
      <w:r w:rsidR="000F6786" w:rsidRPr="00105C24">
        <w:rPr>
          <w:lang w:val="en-US"/>
        </w:rPr>
        <w:t xml:space="preserve">. </w:t>
      </w:r>
      <w:r w:rsidR="00B82699" w:rsidRPr="00B82699">
        <w:rPr>
          <w:lang w:val="en-US"/>
        </w:rPr>
        <w:t>In this case the logical operator AND will always be used and the comparisons will be parenthesized</w:t>
      </w:r>
      <w:r w:rsidR="00DC2617">
        <w:rPr>
          <w:lang w:val="en-US"/>
        </w:rPr>
        <w:t>.</w:t>
      </w:r>
    </w:p>
    <w:p w14:paraId="5C7CE521" w14:textId="55F042D9" w:rsidR="00145EBB" w:rsidRPr="00DE098A" w:rsidRDefault="00E96231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ins w:id="13" w:author="Prof. Dr. Peter Peinl" w:date="2017-08-20T08:35:00Z">
        <w:r>
          <w:rPr>
            <w:lang w:val="en-US"/>
          </w:rPr>
          <w:t>Furthermore a SELECT statement counting the number of rows in a table needs to be supported</w:t>
        </w:r>
      </w:ins>
    </w:p>
    <w:p w14:paraId="72A33A39" w14:textId="77777777" w:rsidR="00DC2617" w:rsidRPr="00DE098A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7AFD89F3" w14:textId="036876BD" w:rsidR="000F6786" w:rsidRPr="00DC2617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 w:rsidRPr="00DC2617">
        <w:rPr>
          <w:lang w:val="en-US"/>
        </w:rPr>
        <w:t xml:space="preserve">The following examples outline the types </w:t>
      </w:r>
      <w:r w:rsidR="00F517B1">
        <w:rPr>
          <w:lang w:val="en-US"/>
        </w:rPr>
        <w:t xml:space="preserve">of </w:t>
      </w:r>
      <w:r w:rsidRPr="00DC2617">
        <w:rPr>
          <w:lang w:val="en-US"/>
        </w:rPr>
        <w:t xml:space="preserve">statements </w:t>
      </w:r>
      <w:r w:rsidR="009C1264">
        <w:rPr>
          <w:lang w:val="en-US"/>
        </w:rPr>
        <w:t xml:space="preserve">that </w:t>
      </w:r>
      <w:r w:rsidRPr="00DC2617">
        <w:rPr>
          <w:lang w:val="en-US"/>
        </w:rPr>
        <w:t>your federation layer</w:t>
      </w:r>
      <w:r w:rsidR="009C1264">
        <w:rPr>
          <w:lang w:val="en-US"/>
        </w:rPr>
        <w:t xml:space="preserve"> should be able to execute</w:t>
      </w:r>
      <w:r w:rsidRPr="00DC2617">
        <w:rPr>
          <w:lang w:val="en-US"/>
        </w:rPr>
        <w:t>.</w:t>
      </w:r>
    </w:p>
    <w:p w14:paraId="6BA2292F" w14:textId="77777777" w:rsidR="005C4D2A" w:rsidRDefault="005C4D2A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5CD21BF2" w14:textId="35CF0C01" w:rsidR="00E96231" w:rsidRDefault="00E96231" w:rsidP="00E96231">
      <w:pPr>
        <w:tabs>
          <w:tab w:val="left" w:pos="-1620"/>
          <w:tab w:val="left" w:pos="780"/>
        </w:tabs>
        <w:ind w:left="360"/>
        <w:jc w:val="both"/>
        <w:rPr>
          <w:ins w:id="14" w:author="Prof. Dr. Peter Peinl" w:date="2017-08-20T08:37:00Z"/>
          <w:lang w:val="en-US"/>
        </w:rPr>
      </w:pPr>
      <w:ins w:id="15" w:author="Prof. Dr. Peter Peinl" w:date="2017-08-20T08:36:00Z">
        <w:r>
          <w:rPr>
            <w:lang w:val="en-US"/>
          </w:rPr>
          <w:t xml:space="preserve">SELECT count </w:t>
        </w:r>
      </w:ins>
      <w:ins w:id="16" w:author="Prof. Dr. Peter Peinl" w:date="2017-08-20T08:37:00Z">
        <w:r>
          <w:rPr>
            <w:lang w:val="en-US"/>
          </w:rPr>
          <w:t>all table</w:t>
        </w:r>
      </w:ins>
    </w:p>
    <w:p w14:paraId="7D4160E9" w14:textId="215567E0" w:rsidR="00E96231" w:rsidRPr="00602D8A" w:rsidRDefault="00E96231">
      <w:pPr>
        <w:pStyle w:val="Listenabsatz"/>
        <w:numPr>
          <w:ilvl w:val="0"/>
          <w:numId w:val="23"/>
        </w:numPr>
        <w:tabs>
          <w:tab w:val="left" w:pos="-1620"/>
          <w:tab w:val="left" w:pos="780"/>
        </w:tabs>
        <w:jc w:val="both"/>
        <w:rPr>
          <w:ins w:id="17" w:author="Prof. Dr. Peter Peinl" w:date="2017-08-20T08:36:00Z"/>
          <w:lang w:val="en-US"/>
        </w:rPr>
        <w:pPrChange w:id="18" w:author="Prof. Dr. Peter Peinl" w:date="2017-08-20T08:37:00Z">
          <w:pPr>
            <w:tabs>
              <w:tab w:val="left" w:pos="-1620"/>
              <w:tab w:val="left" w:pos="780"/>
            </w:tabs>
            <w:ind w:left="360"/>
            <w:jc w:val="both"/>
          </w:pPr>
        </w:pPrChange>
      </w:pPr>
      <w:ins w:id="19" w:author="Prof. Dr. Peter Peinl" w:date="2017-08-20T08:37:00Z">
        <w:r>
          <w:rPr>
            <w:lang w:val="en-US"/>
          </w:rPr>
          <w:t>SELECT COUNT(*) FROM R</w:t>
        </w:r>
      </w:ins>
    </w:p>
    <w:p w14:paraId="502FC1EE" w14:textId="77777777" w:rsidR="00E96231" w:rsidRDefault="00E96231" w:rsidP="00DC2617">
      <w:pPr>
        <w:tabs>
          <w:tab w:val="left" w:pos="-1620"/>
          <w:tab w:val="left" w:pos="780"/>
        </w:tabs>
        <w:ind w:left="360"/>
        <w:jc w:val="both"/>
        <w:rPr>
          <w:ins w:id="20" w:author="Prof. Dr. Peter Peinl" w:date="2017-08-20T08:36:00Z"/>
          <w:lang w:val="en-US"/>
        </w:rPr>
      </w:pPr>
    </w:p>
    <w:p w14:paraId="4712DE4B" w14:textId="77777777" w:rsidR="00DC2617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 xml:space="preserve">SELECT </w:t>
      </w:r>
      <w:r w:rsidR="005C4D2A">
        <w:rPr>
          <w:lang w:val="en-US"/>
        </w:rPr>
        <w:t>without Join</w:t>
      </w:r>
    </w:p>
    <w:p w14:paraId="39E6C494" w14:textId="77777777" w:rsidR="005C4D2A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</w:pPr>
      <w:r>
        <w:t>WHERE (R.A = R.C)</w:t>
      </w:r>
    </w:p>
    <w:p w14:paraId="651039BB" w14:textId="18B6EDAB" w:rsidR="005C4D2A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</w:t>
      </w:r>
      <w:r w:rsidR="006973BB">
        <w:rPr>
          <w:lang w:val="en-GB"/>
        </w:rPr>
        <w:t xml:space="preserve"> = </w:t>
      </w:r>
      <w:r>
        <w:rPr>
          <w:lang w:val="en-GB"/>
        </w:rPr>
        <w:t>10) AND (R</w:t>
      </w:r>
      <w:r w:rsidRPr="00460EFB">
        <w:rPr>
          <w:lang w:val="en-GB"/>
        </w:rPr>
        <w:t>.D = ’Kunz’)</w:t>
      </w:r>
    </w:p>
    <w:p w14:paraId="3A839E37" w14:textId="792B18C8" w:rsidR="005C4D2A" w:rsidRPr="005C4D2A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commentRangeStart w:id="21"/>
      <w:r w:rsidRPr="00460EFB">
        <w:rPr>
          <w:lang w:val="en-GB"/>
        </w:rPr>
        <w:t>WHERE</w:t>
      </w:r>
      <w:commentRangeEnd w:id="21"/>
      <w:r w:rsidR="008B715F">
        <w:rPr>
          <w:rStyle w:val="Kommentarzeichen"/>
        </w:rPr>
        <w:commentReference w:id="21"/>
      </w:r>
      <w:r w:rsidRPr="00460EFB">
        <w:rPr>
          <w:lang w:val="en-GB"/>
        </w:rPr>
        <w:t xml:space="preserve"> (S.D = ’Kunz’</w:t>
      </w:r>
      <w:ins w:id="22" w:author="Prof. Dr. Peter Peinl" w:date="2017-08-19T17:21:00Z">
        <w:r w:rsidR="00507AB0">
          <w:rPr>
            <w:lang w:val="en-GB"/>
          </w:rPr>
          <w:t>)</w:t>
        </w:r>
      </w:ins>
      <w:r>
        <w:rPr>
          <w:lang w:val="en-GB"/>
        </w:rPr>
        <w:t xml:space="preserve"> OR </w:t>
      </w:r>
      <w:ins w:id="23" w:author="Prof. Dr. Peter Peinl" w:date="2017-08-19T17:21:00Z">
        <w:r w:rsidR="00507AB0">
          <w:rPr>
            <w:lang w:val="en-GB"/>
          </w:rPr>
          <w:t>(</w:t>
        </w:r>
      </w:ins>
      <w:r>
        <w:rPr>
          <w:lang w:val="en-GB"/>
        </w:rPr>
        <w:t>S.E = 100</w:t>
      </w:r>
      <w:r w:rsidRPr="00460EFB">
        <w:rPr>
          <w:lang w:val="en-GB"/>
        </w:rPr>
        <w:t>)</w:t>
      </w:r>
    </w:p>
    <w:p w14:paraId="6659714E" w14:textId="77777777" w:rsidR="00DC2617" w:rsidRDefault="00DC2617" w:rsidP="00DC2617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21069DF8" w14:textId="15E6F93B" w:rsidR="00FB2AA2" w:rsidRDefault="00FB2AA2" w:rsidP="00FB2AA2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>SELECT with Join only</w:t>
      </w:r>
    </w:p>
    <w:p w14:paraId="264CC4C6" w14:textId="77777777" w:rsidR="00FB2AA2" w:rsidRDefault="00FB2AA2" w:rsidP="00FB2AA2">
      <w:pPr>
        <w:numPr>
          <w:ilvl w:val="1"/>
          <w:numId w:val="12"/>
        </w:numPr>
        <w:tabs>
          <w:tab w:val="left" w:pos="-1620"/>
          <w:tab w:val="left" w:pos="780"/>
        </w:tabs>
        <w:jc w:val="both"/>
      </w:pPr>
      <w:r>
        <w:t>WHERE (R.A &gt;= S.C)</w:t>
      </w:r>
    </w:p>
    <w:p w14:paraId="1447573D" w14:textId="5D387FF7" w:rsidR="00FB2AA2" w:rsidRDefault="00FB2AA2">
      <w:pPr>
        <w:numPr>
          <w:ilvl w:val="1"/>
          <w:numId w:val="12"/>
        </w:numPr>
        <w:tabs>
          <w:tab w:val="left" w:pos="-1620"/>
          <w:tab w:val="left" w:pos="780"/>
        </w:tabs>
        <w:jc w:val="both"/>
      </w:pPr>
      <w:r>
        <w:t>WHERE (R.D = S.E)</w:t>
      </w:r>
    </w:p>
    <w:p w14:paraId="30DD7FD7" w14:textId="77777777" w:rsidR="00FB2AA2" w:rsidRPr="005C4D2A" w:rsidRDefault="00FB2AA2" w:rsidP="00DC2617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105CA890" w14:textId="5B91FF98" w:rsidR="005C4D2A" w:rsidRDefault="005C4D2A" w:rsidP="005C4D2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>SELECT with Join</w:t>
      </w:r>
      <w:r w:rsidR="00FB2AA2">
        <w:rPr>
          <w:lang w:val="en-US"/>
        </w:rPr>
        <w:t xml:space="preserve"> and Non-Join conditions</w:t>
      </w:r>
    </w:p>
    <w:p w14:paraId="25866ED7" w14:textId="77777777" w:rsidR="00460EFB" w:rsidRPr="00460EFB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 &gt;= S.C) AND (S.D = ’Kunz’)</w:t>
      </w:r>
    </w:p>
    <w:p w14:paraId="31570686" w14:textId="4370D569" w:rsidR="00460EFB" w:rsidRPr="00460EFB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 &gt;= S.C) AND (S.D = ’Kunz’</w:t>
      </w:r>
      <w:r w:rsidR="00A90C6A">
        <w:rPr>
          <w:lang w:val="en-GB"/>
        </w:rPr>
        <w:t>)</w:t>
      </w:r>
      <w:r>
        <w:rPr>
          <w:lang w:val="en-GB"/>
        </w:rPr>
        <w:t xml:space="preserve"> AND </w:t>
      </w:r>
      <w:r w:rsidR="00A90C6A">
        <w:rPr>
          <w:lang w:val="en-GB"/>
        </w:rPr>
        <w:t>(</w:t>
      </w:r>
      <w:r>
        <w:rPr>
          <w:lang w:val="en-GB"/>
        </w:rPr>
        <w:t>R.E &gt; 100</w:t>
      </w:r>
      <w:r w:rsidRPr="00460EFB">
        <w:rPr>
          <w:lang w:val="en-GB"/>
        </w:rPr>
        <w:t>)</w:t>
      </w:r>
    </w:p>
    <w:p w14:paraId="72A2030A" w14:textId="62449205" w:rsidR="00460EFB" w:rsidRPr="00460EFB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460EFB">
        <w:rPr>
          <w:lang w:val="en-GB"/>
        </w:rPr>
        <w:t>WHERE (R.A &gt;= S.C) AND (S.D = ’Kunz’</w:t>
      </w:r>
      <w:r w:rsidR="00A90C6A">
        <w:rPr>
          <w:lang w:val="en-GB"/>
        </w:rPr>
        <w:t>)</w:t>
      </w:r>
      <w:r>
        <w:rPr>
          <w:lang w:val="en-GB"/>
        </w:rPr>
        <w:t xml:space="preserve"> OR </w:t>
      </w:r>
      <w:r w:rsidR="00A90C6A">
        <w:rPr>
          <w:lang w:val="en-GB"/>
        </w:rPr>
        <w:t>(</w:t>
      </w:r>
      <w:r>
        <w:rPr>
          <w:lang w:val="en-GB"/>
        </w:rPr>
        <w:t>R.E &gt; 100</w:t>
      </w:r>
      <w:r w:rsidRPr="00460EFB">
        <w:rPr>
          <w:lang w:val="en-GB"/>
        </w:rPr>
        <w:t>)</w:t>
      </w:r>
    </w:p>
    <w:p w14:paraId="5A7C1F44" w14:textId="2CA16730" w:rsidR="00A90C6A" w:rsidRPr="00FB2AA2" w:rsidRDefault="00460EFB" w:rsidP="007E6A1B">
      <w:pPr>
        <w:pStyle w:val="Listenabsatz"/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 w:rsidRPr="00FB2AA2">
        <w:rPr>
          <w:lang w:val="en-GB"/>
        </w:rPr>
        <w:t>WHERE (R.A &gt;= S.C) AND (S.D = ’Kunz’</w:t>
      </w:r>
      <w:r w:rsidR="00A90C6A" w:rsidRPr="00FB2AA2">
        <w:rPr>
          <w:lang w:val="en-GB"/>
        </w:rPr>
        <w:t>)</w:t>
      </w:r>
      <w:r w:rsidRPr="00FB2AA2">
        <w:rPr>
          <w:lang w:val="en-GB"/>
        </w:rPr>
        <w:t xml:space="preserve"> AND </w:t>
      </w:r>
      <w:r w:rsidR="00A90C6A" w:rsidRPr="00FB2AA2">
        <w:rPr>
          <w:lang w:val="en-GB"/>
        </w:rPr>
        <w:t>(</w:t>
      </w:r>
      <w:r w:rsidRPr="00FB2AA2">
        <w:rPr>
          <w:lang w:val="en-GB"/>
        </w:rPr>
        <w:t>S.E &gt; 100)</w:t>
      </w:r>
      <w:r w:rsidR="00A90C6A" w:rsidRPr="00FB2AA2">
        <w:rPr>
          <w:lang w:val="en-GB"/>
        </w:rPr>
        <w:t xml:space="preserve"> </w:t>
      </w:r>
    </w:p>
    <w:p w14:paraId="10CC6D17" w14:textId="77777777" w:rsidR="001D3450" w:rsidRDefault="001D3450" w:rsidP="00A90C6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</w:p>
    <w:p w14:paraId="66C848E5" w14:textId="62210608" w:rsidR="00A90C6A" w:rsidRDefault="00A90C6A" w:rsidP="00A90C6A">
      <w:pPr>
        <w:tabs>
          <w:tab w:val="left" w:pos="-1620"/>
          <w:tab w:val="left" w:pos="780"/>
        </w:tabs>
        <w:ind w:left="360"/>
        <w:jc w:val="both"/>
        <w:rPr>
          <w:lang w:val="en-US"/>
        </w:rPr>
      </w:pPr>
      <w:r>
        <w:rPr>
          <w:lang w:val="en-US"/>
        </w:rPr>
        <w:t xml:space="preserve">SELECT with </w:t>
      </w:r>
      <w:r w:rsidR="001D3450">
        <w:rPr>
          <w:lang w:val="en-US"/>
        </w:rPr>
        <w:t>Group</w:t>
      </w:r>
    </w:p>
    <w:p w14:paraId="2E46FDD6" w14:textId="7EA89AD8" w:rsidR="00A90C6A" w:rsidRPr="001D3450" w:rsidRDefault="001D3450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>SELECT R.A, COUNT(*) FROM R GROUP BY R.A</w:t>
      </w:r>
    </w:p>
    <w:p w14:paraId="70E17F9F" w14:textId="77777777" w:rsidR="00144025" w:rsidRDefault="00144025" w:rsidP="00144025">
      <w:pPr>
        <w:tabs>
          <w:tab w:val="left" w:pos="-1620"/>
          <w:tab w:val="left" w:pos="780"/>
        </w:tabs>
        <w:ind w:left="360"/>
        <w:jc w:val="both"/>
        <w:rPr>
          <w:lang w:val="en-GB"/>
        </w:rPr>
      </w:pPr>
    </w:p>
    <w:p w14:paraId="15E9ED00" w14:textId="45E7942F" w:rsidR="00144025" w:rsidRDefault="008B36AE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commentRangeStart w:id="24"/>
      <w:r w:rsidRPr="00144025">
        <w:rPr>
          <w:lang w:val="en-US"/>
        </w:rPr>
        <w:t>GROUP</w:t>
      </w:r>
      <w:commentRangeEnd w:id="24"/>
      <w:r w:rsidR="008B715F">
        <w:rPr>
          <w:rStyle w:val="Kommentarzeichen"/>
        </w:rPr>
        <w:commentReference w:id="24"/>
      </w:r>
      <w:r w:rsidRPr="00144025">
        <w:rPr>
          <w:lang w:val="en-US"/>
        </w:rPr>
        <w:t xml:space="preserve"> BY </w:t>
      </w:r>
      <w:r w:rsidR="00144025" w:rsidRPr="00144025">
        <w:rPr>
          <w:lang w:val="en-US"/>
        </w:rPr>
        <w:t xml:space="preserve">only has to be supported if there is only one table in the </w:t>
      </w:r>
      <w:r w:rsidRPr="00144025">
        <w:rPr>
          <w:lang w:val="en-US"/>
        </w:rPr>
        <w:t>FROM</w:t>
      </w:r>
      <w:r w:rsidR="00144025">
        <w:rPr>
          <w:lang w:val="en-US"/>
        </w:rPr>
        <w:t xml:space="preserve"> clause</w:t>
      </w:r>
      <w:r w:rsidRPr="00144025">
        <w:rPr>
          <w:lang w:val="en-US"/>
        </w:rPr>
        <w:t xml:space="preserve">. </w:t>
      </w:r>
      <w:r w:rsidR="00144025">
        <w:rPr>
          <w:lang w:val="en-US"/>
        </w:rPr>
        <w:t>In this case there will be exactly be one grouping attribute</w:t>
      </w:r>
      <w:r w:rsidRPr="00144025">
        <w:rPr>
          <w:lang w:val="en-US"/>
        </w:rPr>
        <w:t>.</w:t>
      </w:r>
      <w:r w:rsidR="000F6786" w:rsidRPr="00144025">
        <w:rPr>
          <w:lang w:val="en-US"/>
        </w:rPr>
        <w:t xml:space="preserve"> </w:t>
      </w:r>
      <w:r w:rsidR="00144025" w:rsidRPr="00144025">
        <w:rPr>
          <w:lang w:val="en-US"/>
        </w:rPr>
        <w:t>T</w:t>
      </w:r>
      <w:r w:rsidR="00144025">
        <w:rPr>
          <w:lang w:val="en-US"/>
        </w:rPr>
        <w:t xml:space="preserve">he </w:t>
      </w:r>
      <w:del w:id="25" w:author="Prof. Dr. Peter Peinl" w:date="2017-08-19T17:52:00Z">
        <w:r w:rsidR="00144025" w:rsidDel="002B67C9">
          <w:rPr>
            <w:lang w:val="en-US"/>
          </w:rPr>
          <w:delText xml:space="preserve">only </w:delText>
        </w:r>
      </w:del>
      <w:ins w:id="26" w:author="Prof. Dr. Peter Peinl" w:date="2017-08-19T17:52:00Z">
        <w:r w:rsidR="002B67C9">
          <w:rPr>
            <w:lang w:val="en-US"/>
          </w:rPr>
          <w:t xml:space="preserve">two </w:t>
        </w:r>
      </w:ins>
      <w:r w:rsidR="00144025">
        <w:rPr>
          <w:lang w:val="en-US"/>
        </w:rPr>
        <w:t>aggregate function</w:t>
      </w:r>
      <w:ins w:id="27" w:author="Prof. Dr. Peter Peinl" w:date="2017-08-19T17:52:00Z">
        <w:r w:rsidR="002B67C9">
          <w:rPr>
            <w:lang w:val="en-US"/>
          </w:rPr>
          <w:t>s</w:t>
        </w:r>
      </w:ins>
      <w:r w:rsidR="00144025">
        <w:rPr>
          <w:lang w:val="en-US"/>
        </w:rPr>
        <w:t xml:space="preserve"> you need to supported </w:t>
      </w:r>
      <w:del w:id="28" w:author="Prof. Dr. Peter Peinl" w:date="2017-08-19T17:52:00Z">
        <w:r w:rsidR="00144025" w:rsidDel="002B67C9">
          <w:rPr>
            <w:lang w:val="en-US"/>
          </w:rPr>
          <w:delText xml:space="preserve">is </w:delText>
        </w:r>
      </w:del>
      <w:ins w:id="29" w:author="Prof. Dr. Peter Peinl" w:date="2017-08-19T17:52:00Z">
        <w:r w:rsidR="002B67C9">
          <w:rPr>
            <w:lang w:val="en-US"/>
          </w:rPr>
          <w:t xml:space="preserve">are </w:t>
        </w:r>
      </w:ins>
      <w:proofErr w:type="gramStart"/>
      <w:r w:rsidR="00144025">
        <w:rPr>
          <w:lang w:val="en-US"/>
        </w:rPr>
        <w:t>COUNT(</w:t>
      </w:r>
      <w:proofErr w:type="gramEnd"/>
      <w:r w:rsidR="00144025">
        <w:rPr>
          <w:lang w:val="en-US"/>
        </w:rPr>
        <w:t>*)</w:t>
      </w:r>
      <w:ins w:id="30" w:author="Prof. Dr. Peter Peinl" w:date="2017-08-19T17:52:00Z">
        <w:r w:rsidR="002B67C9">
          <w:rPr>
            <w:lang w:val="en-US"/>
          </w:rPr>
          <w:t xml:space="preserve"> and SUM(</w:t>
        </w:r>
      </w:ins>
      <w:ins w:id="31" w:author="Prof. Dr. Peter Peinl" w:date="2017-08-19T17:53:00Z">
        <w:r w:rsidR="002B67C9">
          <w:rPr>
            <w:lang w:val="en-US"/>
          </w:rPr>
          <w:t>attribute</w:t>
        </w:r>
      </w:ins>
      <w:ins w:id="32" w:author="Prof. Dr. Peter Peinl" w:date="2017-08-19T17:52:00Z">
        <w:r w:rsidR="002B67C9">
          <w:rPr>
            <w:lang w:val="en-US"/>
          </w:rPr>
          <w:t>)</w:t>
        </w:r>
      </w:ins>
      <w:r w:rsidR="00144025">
        <w:rPr>
          <w:lang w:val="en-US"/>
        </w:rPr>
        <w:t>.</w:t>
      </w:r>
      <w:del w:id="33" w:author="Prof. Dr. Peter Peinl" w:date="2017-08-19T17:34:00Z">
        <w:r w:rsidR="00144025" w:rsidDel="00CE1565">
          <w:rPr>
            <w:lang w:val="en-US"/>
          </w:rPr>
          <w:delText xml:space="preserve"> </w:delText>
        </w:r>
      </w:del>
    </w:p>
    <w:p w14:paraId="4A35E4C1" w14:textId="77777777" w:rsidR="00144025" w:rsidRDefault="00821B46" w:rsidP="00144025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The support of the</w:t>
      </w:r>
      <w:r w:rsidR="00144025">
        <w:rPr>
          <w:lang w:val="en-US"/>
        </w:rPr>
        <w:t xml:space="preserve"> HAVING clause </w:t>
      </w:r>
      <w:r>
        <w:rPr>
          <w:lang w:val="en-US"/>
        </w:rPr>
        <w:t>is optional</w:t>
      </w:r>
      <w:r w:rsidR="00144025">
        <w:rPr>
          <w:lang w:val="en-US"/>
        </w:rPr>
        <w:t>.</w:t>
      </w:r>
    </w:p>
    <w:p w14:paraId="10958C18" w14:textId="77777777" w:rsidR="00821B46" w:rsidRDefault="00821B46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34" w:author="Prof. Dr. Peter Peinl" w:date="2017-08-19T17:35:00Z"/>
          <w:lang w:val="en-US"/>
        </w:rPr>
      </w:pPr>
      <w:r>
        <w:rPr>
          <w:lang w:val="en-US"/>
        </w:rPr>
        <w:t>The support of the ORDER BY clause is optional.</w:t>
      </w:r>
    </w:p>
    <w:p w14:paraId="09DCEE7A" w14:textId="1A6D2745" w:rsidR="00CE1565" w:rsidRDefault="00CE1565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35" w:author="Prof. Dr. Peter Peinl" w:date="2017-08-19T17:37:00Z"/>
          <w:lang w:val="en-US"/>
        </w:rPr>
      </w:pPr>
      <w:commentRangeStart w:id="36"/>
      <w:ins w:id="37" w:author="Prof. Dr. Peter Peinl" w:date="2017-08-19T17:36:00Z">
        <w:r>
          <w:rPr>
            <w:lang w:val="en-US"/>
          </w:rPr>
          <w:t>Constants</w:t>
        </w:r>
      </w:ins>
      <w:commentRangeEnd w:id="36"/>
      <w:ins w:id="38" w:author="Prof. Dr. Peter Peinl" w:date="2017-08-19T18:35:00Z">
        <w:r w:rsidR="004E5D3E">
          <w:rPr>
            <w:rStyle w:val="Kommentarzeichen"/>
          </w:rPr>
          <w:commentReference w:id="36"/>
        </w:r>
      </w:ins>
      <w:ins w:id="39" w:author="Prof. Dr. Peter Peinl" w:date="2017-08-19T17:36:00Z">
        <w:r>
          <w:rPr>
            <w:lang w:val="en-US"/>
          </w:rPr>
          <w:t xml:space="preserve"> are either integers, strings or the SQL null value, i.e. </w:t>
        </w:r>
      </w:ins>
      <w:ins w:id="40" w:author="Prof. Dr. Peter Peinl" w:date="2017-08-19T17:37:00Z">
        <w:r>
          <w:rPr>
            <w:lang w:val="en-US"/>
          </w:rPr>
          <w:t>null.</w:t>
        </w:r>
      </w:ins>
    </w:p>
    <w:p w14:paraId="48D47A85" w14:textId="0F3A0D31" w:rsidR="00CE1565" w:rsidRPr="00821B46" w:rsidRDefault="00210541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commentRangeStart w:id="41"/>
      <w:commentRangeStart w:id="42"/>
      <w:ins w:id="43" w:author="Prof. Dr. Peter Peinl" w:date="2017-08-19T17:40:00Z">
        <w:r>
          <w:rPr>
            <w:lang w:val="en-US"/>
          </w:rPr>
          <w:t>Reminder</w:t>
        </w:r>
      </w:ins>
      <w:commentRangeEnd w:id="41"/>
      <w:commentRangeEnd w:id="42"/>
      <w:ins w:id="44" w:author="Prof. Dr. Peter Peinl" w:date="2017-08-19T18:34:00Z">
        <w:r w:rsidR="004E5D3E">
          <w:rPr>
            <w:rStyle w:val="Kommentarzeichen"/>
          </w:rPr>
          <w:commentReference w:id="41"/>
        </w:r>
      </w:ins>
      <w:ins w:id="45" w:author="Prof. Dr. Peter Peinl" w:date="2017-08-19T18:11:00Z">
        <w:r w:rsidR="00B04C3E">
          <w:rPr>
            <w:rStyle w:val="Kommentarzeichen"/>
          </w:rPr>
          <w:commentReference w:id="42"/>
        </w:r>
      </w:ins>
      <w:ins w:id="46" w:author="Prof. Dr. Peter Peinl" w:date="2017-08-19T17:40:00Z">
        <w:r>
          <w:rPr>
            <w:lang w:val="en-US"/>
          </w:rPr>
          <w:t xml:space="preserve"> : C</w:t>
        </w:r>
      </w:ins>
      <w:ins w:id="47" w:author="Prof. Dr. Peter Peinl" w:date="2017-08-19T17:38:00Z">
        <w:r>
          <w:rPr>
            <w:lang w:val="en-US"/>
          </w:rPr>
          <w:t xml:space="preserve">apital versus small letters in </w:t>
        </w:r>
      </w:ins>
      <w:ins w:id="48" w:author="Prof. Dr. Peter Peinl" w:date="2017-08-19T17:40:00Z">
        <w:r>
          <w:rPr>
            <w:lang w:val="en-US"/>
          </w:rPr>
          <w:t>are handled in the following way. K</w:t>
        </w:r>
      </w:ins>
      <w:ins w:id="49" w:author="Prof. Dr. Peter Peinl" w:date="2017-08-19T17:37:00Z">
        <w:r w:rsidR="00CE1565">
          <w:rPr>
            <w:lang w:val="en-US"/>
          </w:rPr>
          <w:t>eywor</w:t>
        </w:r>
      </w:ins>
      <w:ins w:id="50" w:author="Prof. Dr. Peter Peinl" w:date="2017-08-19T17:38:00Z">
        <w:r w:rsidR="00CE1565">
          <w:rPr>
            <w:lang w:val="en-US"/>
          </w:rPr>
          <w:t>ds and identifiers (names of tables and their attributes)</w:t>
        </w:r>
      </w:ins>
      <w:ins w:id="51" w:author="Prof. Dr. Peter Peinl" w:date="2017-08-19T17:40:00Z">
        <w:r>
          <w:rPr>
            <w:lang w:val="en-US"/>
          </w:rPr>
          <w:t xml:space="preserve"> may be written in capital or small</w:t>
        </w:r>
      </w:ins>
      <w:ins w:id="52" w:author="Prof. Dr. Peter Peinl" w:date="2017-08-19T17:41:00Z">
        <w:r>
          <w:rPr>
            <w:lang w:val="en-US"/>
          </w:rPr>
          <w:t xml:space="preserve"> letters or a mix of those. For instance SELECT, select and </w:t>
        </w:r>
        <w:proofErr w:type="spellStart"/>
        <w:r>
          <w:rPr>
            <w:lang w:val="en-US"/>
          </w:rPr>
          <w:t>SeLEcT</w:t>
        </w:r>
        <w:proofErr w:type="spellEnd"/>
        <w:r>
          <w:rPr>
            <w:lang w:val="en-US"/>
          </w:rPr>
          <w:t xml:space="preserve"> are </w:t>
        </w:r>
      </w:ins>
      <w:ins w:id="53" w:author="Prof. Dr. Peter Peinl" w:date="2017-08-19T17:42:00Z">
        <w:r>
          <w:rPr>
            <w:lang w:val="en-US"/>
          </w:rPr>
          <w:t xml:space="preserve">all treated as SELECT. In other words, they are all translated </w:t>
        </w:r>
      </w:ins>
      <w:ins w:id="54" w:author="Prof. Dr. Peter Peinl" w:date="2017-08-19T17:43:00Z">
        <w:r>
          <w:rPr>
            <w:lang w:val="en-US"/>
          </w:rPr>
          <w:t xml:space="preserve">into capital letters before further syntax checking. The only exceptions are </w:t>
        </w:r>
      </w:ins>
      <w:ins w:id="55" w:author="Prof. Dr. Peter Peinl" w:date="2017-08-19T17:44:00Z">
        <w:r w:rsidR="0079005B">
          <w:rPr>
            <w:lang w:val="en-US"/>
          </w:rPr>
          <w:t xml:space="preserve">string literals in single quotes, i.e. ‘Smith’ is different from </w:t>
        </w:r>
      </w:ins>
      <w:ins w:id="56" w:author="Prof. Dr. Peter Peinl" w:date="2017-08-19T17:45:00Z">
        <w:r w:rsidR="0079005B">
          <w:rPr>
            <w:lang w:val="en-US"/>
          </w:rPr>
          <w:t>‘SMITH’. To simplify syntax processing, you might first translate all words in the statement to capital letters except those in single quotes.</w:t>
        </w:r>
      </w:ins>
    </w:p>
    <w:p w14:paraId="542C2F3D" w14:textId="71373887" w:rsidR="00144025" w:rsidRDefault="00144025" w:rsidP="0063101F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All statements given to your federative layer will be</w:t>
      </w:r>
      <w:r w:rsidR="00F517B1">
        <w:rPr>
          <w:lang w:val="en-US"/>
        </w:rPr>
        <w:t xml:space="preserve"> </w:t>
      </w:r>
      <w:r>
        <w:rPr>
          <w:lang w:val="en-US"/>
        </w:rPr>
        <w:t>syntactically correct.</w:t>
      </w:r>
    </w:p>
    <w:p w14:paraId="7B55E7DA" w14:textId="77777777" w:rsidR="00821B46" w:rsidRPr="00144025" w:rsidRDefault="00821B46" w:rsidP="00821B46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29AC87A3" w14:textId="77777777" w:rsidR="008B36AE" w:rsidRPr="00821B46" w:rsidRDefault="00821B46" w:rsidP="00DE098A">
      <w:pPr>
        <w:tabs>
          <w:tab w:val="left" w:pos="-1620"/>
          <w:tab w:val="left" w:pos="780"/>
        </w:tabs>
        <w:jc w:val="both"/>
        <w:rPr>
          <w:lang w:val="en-US"/>
        </w:rPr>
      </w:pPr>
      <w:r w:rsidRPr="00821B46">
        <w:rPr>
          <w:lang w:val="en-US"/>
        </w:rPr>
        <w:t>Following are some examples of</w:t>
      </w:r>
      <w:r w:rsidR="008B36AE" w:rsidRPr="00821B46">
        <w:rPr>
          <w:lang w:val="en-US"/>
        </w:rPr>
        <w:t xml:space="preserve"> SELECT</w:t>
      </w:r>
      <w:r w:rsidRPr="00821B46">
        <w:rPr>
          <w:lang w:val="en-US"/>
        </w:rPr>
        <w:t xml:space="preserve"> statements that your federative layer should be able to execute.</w:t>
      </w:r>
    </w:p>
    <w:p w14:paraId="5ADC525A" w14:textId="77777777" w:rsidR="008B36AE" w:rsidRPr="00821B46" w:rsidRDefault="008B36AE" w:rsidP="00821B46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5150343D" w14:textId="77777777" w:rsidR="0043763B" w:rsidRDefault="008B36AE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 w:rsidRPr="008B36AE">
        <w:rPr>
          <w:lang w:val="en-GB"/>
        </w:rPr>
        <w:t xml:space="preserve">SELECT * FROM PERS, ABT WHERE </w:t>
      </w:r>
      <w:r w:rsidR="00821B46">
        <w:rPr>
          <w:lang w:val="en-GB"/>
        </w:rPr>
        <w:t>(</w:t>
      </w:r>
      <w:r w:rsidRPr="008B36AE">
        <w:rPr>
          <w:lang w:val="en-GB"/>
        </w:rPr>
        <w:t>PERS.PNR = ABT.PNR</w:t>
      </w:r>
      <w:r w:rsidR="00821B46">
        <w:rPr>
          <w:lang w:val="en-GB"/>
        </w:rPr>
        <w:t>)</w:t>
      </w:r>
      <w:r w:rsidRPr="008B36AE">
        <w:rPr>
          <w:lang w:val="en-GB"/>
        </w:rPr>
        <w:t xml:space="preserve"> AND </w:t>
      </w:r>
      <w:r w:rsidR="00821B46">
        <w:rPr>
          <w:lang w:val="en-GB"/>
        </w:rPr>
        <w:t>(</w:t>
      </w:r>
      <w:r w:rsidRPr="008B36AE">
        <w:rPr>
          <w:lang w:val="en-GB"/>
        </w:rPr>
        <w:t>PERS.NAME = ’</w:t>
      </w:r>
      <w:r>
        <w:rPr>
          <w:lang w:val="en-GB"/>
        </w:rPr>
        <w:t>Meier</w:t>
      </w:r>
      <w:r w:rsidRPr="008B36AE">
        <w:rPr>
          <w:lang w:val="en-GB"/>
        </w:rPr>
        <w:t>’</w:t>
      </w:r>
      <w:r w:rsidR="00821B46">
        <w:rPr>
          <w:lang w:val="en-GB"/>
        </w:rPr>
        <w:t>)</w:t>
      </w:r>
    </w:p>
    <w:p w14:paraId="0CF0F76F" w14:textId="3AE30975" w:rsidR="008B36AE" w:rsidRPr="008B36AE" w:rsidRDefault="008B36AE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 xml:space="preserve">SELECT </w:t>
      </w:r>
      <w:commentRangeStart w:id="57"/>
      <w:ins w:id="58" w:author="Prof. Dr. Peter Peinl" w:date="2017-08-19T17:23:00Z">
        <w:r w:rsidR="0064700B">
          <w:rPr>
            <w:lang w:val="en-GB"/>
          </w:rPr>
          <w:t>PERS</w:t>
        </w:r>
      </w:ins>
      <w:commentRangeEnd w:id="57"/>
      <w:ins w:id="59" w:author="Prof. Dr. Peter Peinl" w:date="2017-08-19T18:10:00Z">
        <w:r w:rsidR="00B04C3E">
          <w:rPr>
            <w:rStyle w:val="Kommentarzeichen"/>
          </w:rPr>
          <w:commentReference w:id="57"/>
        </w:r>
      </w:ins>
      <w:ins w:id="60" w:author="Prof. Dr. Peter Peinl" w:date="2017-08-19T17:23:00Z">
        <w:r w:rsidR="0064700B">
          <w:rPr>
            <w:lang w:val="en-GB"/>
          </w:rPr>
          <w:t>.</w:t>
        </w:r>
      </w:ins>
      <w:r>
        <w:rPr>
          <w:lang w:val="en-GB"/>
        </w:rPr>
        <w:t xml:space="preserve">ANR,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*)</w:t>
      </w:r>
      <w:r w:rsidRPr="008B36AE">
        <w:rPr>
          <w:lang w:val="en-GB"/>
        </w:rPr>
        <w:t xml:space="preserve"> FROM PERS</w:t>
      </w:r>
      <w:r>
        <w:rPr>
          <w:lang w:val="en-GB"/>
        </w:rPr>
        <w:t xml:space="preserve"> GROUP BY </w:t>
      </w:r>
      <w:ins w:id="61" w:author="Prof. Dr. Peter Peinl" w:date="2017-08-19T17:27:00Z">
        <w:r w:rsidR="0064700B">
          <w:rPr>
            <w:lang w:val="en-GB"/>
          </w:rPr>
          <w:t>PERS.</w:t>
        </w:r>
      </w:ins>
      <w:r>
        <w:rPr>
          <w:lang w:val="en-GB"/>
        </w:rPr>
        <w:t>ANR</w:t>
      </w:r>
    </w:p>
    <w:p w14:paraId="0C125502" w14:textId="32EEA745" w:rsidR="007E6A1B" w:rsidRPr="008B36AE" w:rsidRDefault="007E6A1B" w:rsidP="007E6A1B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 xml:space="preserve">SELECT </w:t>
      </w:r>
      <w:ins w:id="62" w:author="Prof. Dr. Peter Peinl" w:date="2017-08-19T17:23:00Z">
        <w:r w:rsidR="0064700B">
          <w:rPr>
            <w:lang w:val="en-GB"/>
          </w:rPr>
          <w:t>PERS.</w:t>
        </w:r>
      </w:ins>
      <w:r>
        <w:rPr>
          <w:lang w:val="en-GB"/>
        </w:rPr>
        <w:t xml:space="preserve">ANR, </w:t>
      </w:r>
      <w:proofErr w:type="gramStart"/>
      <w:r>
        <w:rPr>
          <w:lang w:val="en-GB"/>
        </w:rPr>
        <w:t>SUM(</w:t>
      </w:r>
      <w:proofErr w:type="gramEnd"/>
      <w:r>
        <w:rPr>
          <w:lang w:val="en-GB"/>
        </w:rPr>
        <w:t>SALARY)</w:t>
      </w:r>
      <w:r w:rsidRPr="008B36AE">
        <w:rPr>
          <w:lang w:val="en-GB"/>
        </w:rPr>
        <w:t xml:space="preserve"> FROM PERS</w:t>
      </w:r>
      <w:r>
        <w:rPr>
          <w:lang w:val="en-GB"/>
        </w:rPr>
        <w:t xml:space="preserve"> GROUP BY </w:t>
      </w:r>
      <w:ins w:id="63" w:author="Prof. Dr. Peter Peinl" w:date="2017-08-19T17:27:00Z">
        <w:r w:rsidR="0064700B">
          <w:rPr>
            <w:lang w:val="en-GB"/>
          </w:rPr>
          <w:t>PERS.</w:t>
        </w:r>
      </w:ins>
      <w:r>
        <w:rPr>
          <w:lang w:val="en-GB"/>
        </w:rPr>
        <w:t>ANR</w:t>
      </w:r>
    </w:p>
    <w:p w14:paraId="135106B0" w14:textId="77777777" w:rsidR="008B36AE" w:rsidRDefault="008B36AE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lang w:val="en-GB"/>
        </w:rPr>
        <w:t>SELECT PERS.PNR, PERS.PNAME, ABT.ANAME</w:t>
      </w:r>
      <w:r w:rsidRPr="008B36AE">
        <w:rPr>
          <w:lang w:val="en-GB"/>
        </w:rPr>
        <w:t xml:space="preserve"> FROM PERS, ABT WHERE </w:t>
      </w:r>
      <w:r w:rsidR="00821B46">
        <w:rPr>
          <w:lang w:val="en-GB"/>
        </w:rPr>
        <w:t>(</w:t>
      </w:r>
      <w:r w:rsidRPr="008B36AE">
        <w:rPr>
          <w:lang w:val="en-GB"/>
        </w:rPr>
        <w:t>PERS.PNR = ABT.PNR</w:t>
      </w:r>
      <w:r w:rsidR="00821B46">
        <w:rPr>
          <w:lang w:val="en-GB"/>
        </w:rPr>
        <w:t>)</w:t>
      </w:r>
      <w:r w:rsidRPr="008B36AE">
        <w:rPr>
          <w:lang w:val="en-GB"/>
        </w:rPr>
        <w:t xml:space="preserve"> AND </w:t>
      </w:r>
      <w:r w:rsidR="00821B46">
        <w:rPr>
          <w:lang w:val="en-GB"/>
        </w:rPr>
        <w:t>(</w:t>
      </w:r>
      <w:proofErr w:type="gramStart"/>
      <w:r>
        <w:rPr>
          <w:lang w:val="en-GB"/>
        </w:rPr>
        <w:t>ABT</w:t>
      </w:r>
      <w:r w:rsidRPr="008B36AE">
        <w:rPr>
          <w:lang w:val="en-GB"/>
        </w:rPr>
        <w:t>.</w:t>
      </w:r>
      <w:r>
        <w:rPr>
          <w:lang w:val="en-GB"/>
        </w:rPr>
        <w:t>ORT</w:t>
      </w:r>
      <w:r w:rsidRPr="008B36AE">
        <w:rPr>
          <w:lang w:val="en-GB"/>
        </w:rPr>
        <w:t xml:space="preserve"> </w:t>
      </w:r>
      <w:r>
        <w:rPr>
          <w:lang w:val="en-GB"/>
        </w:rPr>
        <w:t>!</w:t>
      </w:r>
      <w:proofErr w:type="gramEnd"/>
      <w:r w:rsidRPr="008B36AE">
        <w:rPr>
          <w:lang w:val="en-GB"/>
        </w:rPr>
        <w:t>= ’</w:t>
      </w:r>
      <w:r>
        <w:rPr>
          <w:lang w:val="en-GB"/>
        </w:rPr>
        <w:t>Mainz</w:t>
      </w:r>
      <w:r w:rsidRPr="008B36AE">
        <w:rPr>
          <w:lang w:val="en-GB"/>
        </w:rPr>
        <w:t>’</w:t>
      </w:r>
      <w:r w:rsidR="00821B46">
        <w:rPr>
          <w:lang w:val="en-GB"/>
        </w:rPr>
        <w:t>)</w:t>
      </w:r>
    </w:p>
    <w:p w14:paraId="3CB33F98" w14:textId="73846B49" w:rsidR="00821B46" w:rsidRDefault="00821B46" w:rsidP="00821B46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5A954C0D" w14:textId="7F37A553" w:rsidR="00180AB9" w:rsidRPr="00602D8A" w:rsidRDefault="00DC62E7" w:rsidP="00821B46">
      <w:pPr>
        <w:tabs>
          <w:tab w:val="left" w:pos="-1620"/>
          <w:tab w:val="left" w:pos="780"/>
        </w:tabs>
        <w:jc w:val="both"/>
        <w:rPr>
          <w:b/>
          <w:lang w:val="en-GB"/>
          <w:rPrChange w:id="64" w:author="Prof. Dr. Peter Peinl" w:date="2017-08-20T08:43:00Z">
            <w:rPr>
              <w:lang w:val="en-GB"/>
            </w:rPr>
          </w:rPrChange>
        </w:rPr>
      </w:pPr>
      <w:r w:rsidRPr="00602D8A">
        <w:rPr>
          <w:b/>
          <w:noProof/>
          <w:rPrChange w:id="65" w:author="Prof. Dr. Peter Peinl" w:date="2017-08-20T08:43:00Z">
            <w:rPr>
              <w:noProof/>
            </w:rPr>
          </w:rPrChange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7D6A77" wp14:editId="18C231DA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6076950" cy="3422650"/>
                <wp:effectExtent l="0" t="0" r="19050" b="2540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42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EC5" w14:textId="0DB59E8C" w:rsidR="007B34FE" w:rsidRPr="006A3B17" w:rsidRDefault="007B34FE" w:rsidP="007B34F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select are as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follows :</w:t>
                            </w:r>
                            <w:proofErr w:type="gramEnd"/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ins w:id="66" w:author="fdai5146" w:date="2017-08-22T12:08:00Z">
                              <w:r w:rsidR="00A4529D">
                                <w:rPr>
                                  <w:b/>
                                  <w:sz w:val="24"/>
                                  <w:lang w:val="en-US"/>
                                </w:rPr>
                                <w:t>complete</w:t>
                              </w:r>
                            </w:ins>
                          </w:p>
                          <w:p w14:paraId="7F7F6840" w14:textId="77777777" w:rsidR="007B34FE" w:rsidRPr="007B34FE" w:rsidRDefault="007B34FE" w:rsidP="007B34F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0554447" w14:textId="4ED92127" w:rsidR="00C26E5A" w:rsidRDefault="00C26E5A" w:rsidP="006A3B17">
                            <w:pPr>
                              <w:rPr>
                                <w:ins w:id="67" w:author="Prof. Dr. Peter Peinl" w:date="2017-08-19T17:50:00Z"/>
                                <w:sz w:val="24"/>
                                <w:lang w:val="en-GB"/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select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:= {</w:t>
                            </w:r>
                            <w:r w:rsidRPr="00C26E5A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ins w:id="68" w:author="Prof. Dr. Peter Peinl" w:date="2017-08-19T17:49:00Z"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69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fdbs</w:t>
                              </w:r>
                              <w:proofErr w:type="spellEnd"/>
                              <w:r w:rsidR="002B67C9"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70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 xml:space="preserve">-select-count-all-table </w:t>
                              </w:r>
                              <w:r w:rsidR="002B67C9">
                                <w:rPr>
                                  <w:sz w:val="24"/>
                                  <w:lang w:val="en-GB"/>
                                </w:rPr>
                                <w:t xml:space="preserve">| </w:t>
                              </w:r>
                            </w:ins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select-no-group | </w:t>
                            </w: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select-group}</w:t>
                            </w:r>
                          </w:p>
                          <w:p w14:paraId="7AD9BF6A" w14:textId="2C94A508" w:rsidR="002B67C9" w:rsidRPr="00A4529D" w:rsidRDefault="002B67C9" w:rsidP="006A3B17">
                            <w:pPr>
                              <w:rPr>
                                <w:color w:val="70AD47" w:themeColor="accent6"/>
                                <w:sz w:val="24"/>
                                <w:lang w:val="en-GB"/>
                                <w:rPrChange w:id="71" w:author="fdai5146" w:date="2017-08-22T12:0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spellStart"/>
                            <w:ins w:id="72" w:author="Prof. Dr. Peter Peinl" w:date="2017-08-19T17:50:00Z"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73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fdbs</w:t>
                              </w:r>
                              <w:proofErr w:type="spellEnd"/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74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-select-count-all-</w:t>
                              </w:r>
                              <w:proofErr w:type="gramStart"/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75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table :</w:t>
                              </w:r>
                              <w:proofErr w:type="gramEnd"/>
                              <w:r w:rsidRPr="00A4529D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76" w:author="fdai5146" w:date="2017-08-22T12:08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t>:= SELECT COUNT(*) FROM table</w:t>
                              </w:r>
                            </w:ins>
                          </w:p>
                          <w:p w14:paraId="5EF64FAE" w14:textId="254941FD" w:rsidR="006A3B17" w:rsidRPr="00E15EC7" w:rsidRDefault="007B34FE" w:rsidP="006A3B17">
                            <w:pPr>
                              <w:rPr>
                                <w:color w:val="70AD47" w:themeColor="accent6"/>
                                <w:sz w:val="24"/>
                                <w:lang w:val="en-GB"/>
                                <w:rPrChange w:id="7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 w:rsidR="006A3B17"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r w:rsidR="001D3450">
                              <w:rPr>
                                <w:sz w:val="24"/>
                                <w:lang w:val="en-GB"/>
                              </w:rPr>
                              <w:t>-no-</w:t>
                            </w:r>
                            <w:proofErr w:type="gramStart"/>
                            <w:r w:rsidR="001D3450">
                              <w:rPr>
                                <w:sz w:val="24"/>
                                <w:lang w:val="en-GB"/>
                              </w:rPr>
                              <w:t>group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:= </w:t>
                            </w:r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7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SELECT {* | list-of-attributes</w:t>
                            </w:r>
                            <w:del w:id="79" w:author="Prof. Dr. Peter Peinl" w:date="2017-08-19T17:51:00Z">
                              <w:r w:rsidR="007F27A6" w:rsidRPr="00E15EC7" w:rsidDel="002B67C9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80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 xml:space="preserve"> | COUNT(*)</w:delText>
                              </w:r>
                            </w:del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81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}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8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</w:t>
                            </w:r>
                            <w:r w:rsidR="006A3B17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8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FROM list-of-tables </w:t>
                            </w:r>
                          </w:p>
                          <w:p w14:paraId="5B61AD38" w14:textId="77777777" w:rsidR="001D3450" w:rsidRDefault="006A3B17" w:rsidP="00956A36">
                            <w:pPr>
                              <w:ind w:left="2127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 xml:space="preserve">[WHERE </w:t>
                            </w: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-where-clause]</w:t>
                            </w:r>
                          </w:p>
                          <w:p w14:paraId="2EF83A6D" w14:textId="0AF460DF" w:rsidR="006A3B17" w:rsidRPr="007B34FE" w:rsidRDefault="001D3450" w:rsidP="001D3450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select-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group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SELECT </w:t>
                            </w: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table.attribute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, </w:t>
                            </w:r>
                            <w:r w:rsidR="007E6A1B">
                              <w:rPr>
                                <w:sz w:val="24"/>
                                <w:lang w:val="en-GB"/>
                              </w:rPr>
                              <w:t>{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COUNT(*)</w:t>
                            </w:r>
                            <w:r w:rsidR="007E6A1B">
                              <w:rPr>
                                <w:sz w:val="24"/>
                                <w:lang w:val="en-GB"/>
                              </w:rPr>
                              <w:t xml:space="preserve"> | SUM(</w:t>
                            </w:r>
                            <w:proofErr w:type="spellStart"/>
                            <w:ins w:id="84" w:author="Prof. Dr. Peter Peinl" w:date="2017-08-20T21:45:00Z">
                              <w:r w:rsidR="0012414B">
                                <w:rPr>
                                  <w:sz w:val="24"/>
                                  <w:lang w:val="en-GB"/>
                                </w:rPr>
                                <w:t>table.</w:t>
                              </w:r>
                            </w:ins>
                            <w:r w:rsidR="007E6A1B">
                              <w:rPr>
                                <w:sz w:val="24"/>
                                <w:lang w:val="en-GB"/>
                              </w:rPr>
                              <w:t>attribute</w:t>
                            </w:r>
                            <w:proofErr w:type="spellEnd"/>
                            <w:r w:rsidR="007E6A1B">
                              <w:rPr>
                                <w:sz w:val="24"/>
                                <w:lang w:val="en-GB"/>
                              </w:rPr>
                              <w:t>)}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FROM table GROUP BY </w:t>
                            </w: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table.attribute</w:t>
                            </w:r>
                            <w:proofErr w:type="spellEnd"/>
                          </w:p>
                          <w:p w14:paraId="481CCEC0" w14:textId="24D39690" w:rsidR="006A3B17" w:rsidRPr="00E15EC7" w:rsidRDefault="006A3B1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85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gramStart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86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list-</w:t>
                            </w:r>
                            <w:proofErr w:type="gramEnd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8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of- attributes ::= </w:t>
                            </w:r>
                            <w:proofErr w:type="spellStart"/>
                            <w:r w:rsidR="007F27A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8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table.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8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attribute</w:t>
                            </w:r>
                            <w:proofErr w:type="spellEnd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90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[,</w:t>
                            </w:r>
                            <w:proofErr w:type="spellStart"/>
                            <w:r w:rsidR="007F27A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91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table.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9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attribute</w:t>
                            </w:r>
                            <w:proofErr w:type="spellEnd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93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]…</w:t>
                            </w:r>
                          </w:p>
                          <w:p w14:paraId="646F47C0" w14:textId="790EB8FB" w:rsidR="006A3B17" w:rsidRPr="00E15EC7" w:rsidRDefault="006A3B1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94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gramStart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95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list-</w:t>
                            </w:r>
                            <w:proofErr w:type="gramEnd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96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of- tables ::= </w:t>
                            </w:r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9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{</w:t>
                            </w:r>
                            <w:r w:rsidR="007F27A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9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table | table1, table2</w:t>
                            </w:r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99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}</w:t>
                            </w:r>
                          </w:p>
                          <w:p w14:paraId="33CC4DF2" w14:textId="77777777" w:rsidR="00956A36" w:rsidRDefault="007F27A6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clause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:= </w:t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>{</w:t>
                            </w:r>
                            <w:proofErr w:type="spellStart"/>
                            <w:r w:rsidR="00B34A58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B34A58">
                              <w:rPr>
                                <w:sz w:val="24"/>
                                <w:lang w:val="en-GB"/>
                              </w:rPr>
                              <w:t xml:space="preserve">-where-join-only| </w:t>
                            </w:r>
                            <w:proofErr w:type="spellStart"/>
                            <w:r w:rsidR="00B34A58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B34A58">
                              <w:rPr>
                                <w:sz w:val="24"/>
                                <w:lang w:val="en-GB"/>
                              </w:rPr>
                              <w:t>-where-join-and-non-join |</w:t>
                            </w:r>
                          </w:p>
                          <w:p w14:paraId="5926F24A" w14:textId="1524B5E3" w:rsidR="00B34A58" w:rsidRDefault="00956A36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bookmarkStart w:id="100" w:name="_GoBack"/>
                            <w:proofErr w:type="spellStart"/>
                            <w:proofErr w:type="gramStart"/>
                            <w:r w:rsidR="00B34A58"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01" w:author="fdai5146" w:date="2017-08-22T12:39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fdbs</w:t>
                            </w:r>
                            <w:proofErr w:type="spellEnd"/>
                            <w:r w:rsidR="00B34A58"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02" w:author="fdai5146" w:date="2017-08-22T12:39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-where-non-joins</w:t>
                            </w:r>
                            <w:bookmarkEnd w:id="100"/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21BC09EF" w14:textId="11FE266C" w:rsidR="00B34A58" w:rsidRDefault="00B34A58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-where-join-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only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:= (single-join-condition)</w:t>
                            </w:r>
                          </w:p>
                          <w:p w14:paraId="430D4A67" w14:textId="6A540EEB" w:rsidR="00DC62E7" w:rsidRDefault="00DC62E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single-join-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condition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:=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 xml:space="preserve"> table1.attribute1 comparison table2.attribute2</w:t>
                            </w:r>
                          </w:p>
                          <w:p w14:paraId="20EA996B" w14:textId="1FAD835F" w:rsidR="00BD0101" w:rsidRDefault="00BD0101" w:rsidP="00BD0101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-where-join-and-non-</w:t>
                            </w: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joins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:= (single-join-condition) AND </w:t>
                            </w:r>
                            <w:del w:id="103" w:author="Prof. Dr. Peter Peinl" w:date="2017-08-20T08:42:00Z">
                              <w:r w:rsidDel="00602D8A">
                                <w:rPr>
                                  <w:sz w:val="24"/>
                                  <w:lang w:val="en-GB"/>
                                </w:rPr>
                                <w:delText>(</w:delText>
                              </w:r>
                            </w:del>
                            <w:r>
                              <w:rPr>
                                <w:sz w:val="24"/>
                                <w:lang w:val="en-GB"/>
                              </w:rPr>
                              <w:t>non-join-conditions</w:t>
                            </w:r>
                            <w:del w:id="104" w:author="Prof. Dr. Peter Peinl" w:date="2017-08-20T08:42:00Z">
                              <w:r w:rsidDel="00602D8A">
                                <w:rPr>
                                  <w:sz w:val="24"/>
                                  <w:lang w:val="en-GB"/>
                                </w:rPr>
                                <w:delText>)</w:delText>
                              </w:r>
                            </w:del>
                          </w:p>
                          <w:p w14:paraId="4B5BF306" w14:textId="0781CC75" w:rsidR="00B34A58" w:rsidRPr="00DE2814" w:rsidRDefault="00B34A58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05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spellStart"/>
                            <w:r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06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fdbs</w:t>
                            </w:r>
                            <w:proofErr w:type="spellEnd"/>
                            <w:r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07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-where-non-</w:t>
                            </w:r>
                            <w:proofErr w:type="gramStart"/>
                            <w:r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08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joins :</w:t>
                            </w:r>
                            <w:proofErr w:type="gramEnd"/>
                            <w:r w:rsidRPr="00DE2814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09" w:author="fdai5146" w:date="2017-08-22T12:38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:= (non-join-conditions)</w:t>
                            </w:r>
                          </w:p>
                          <w:p w14:paraId="35CD38F8" w14:textId="48890005" w:rsidR="0011285E" w:rsidRPr="00E15EC7" w:rsidRDefault="0011285E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10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proofErr w:type="gramStart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11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comparison :</w:t>
                            </w:r>
                            <w:proofErr w:type="gramEnd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12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:= </w:t>
                            </w:r>
                            <w:del w:id="113" w:author="Prof. Dr. Peter Peinl" w:date="2017-08-19T17:25:00Z">
                              <w:r w:rsidRPr="00E15EC7" w:rsidDel="0064700B">
                                <w:rPr>
                                  <w:color w:val="70AD47" w:themeColor="accent6"/>
                                  <w:sz w:val="24"/>
                                  <w:lang w:val="en-GB"/>
                                  <w:rPrChange w:id="114" w:author="fdai5146" w:date="2017-08-22T12:14:00Z">
                                    <w:rPr>
                                      <w:sz w:val="24"/>
                                      <w:lang w:val="en-GB"/>
                                    </w:rPr>
                                  </w:rPrChange>
                                </w:rPr>
                                <w:delText xml:space="preserve">= </w:delText>
                              </w:r>
                            </w:del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15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{= | != | &gt; | &gt;=</w:t>
                            </w:r>
                            <w:r w:rsidR="009C1264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16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| &lt; | &lt;</w:t>
                            </w:r>
                            <w:r w:rsidR="00572244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17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=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18" w:author="fdai5146" w:date="2017-08-22T12:14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}</w:t>
                            </w:r>
                          </w:p>
                          <w:p w14:paraId="0F04C3FD" w14:textId="17F0448D" w:rsidR="0011285E" w:rsidRPr="00E15EC7" w:rsidRDefault="0011285E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19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20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non-join-</w:t>
                            </w:r>
                            <w:proofErr w:type="gramStart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21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conditions :</w:t>
                            </w:r>
                            <w:proofErr w:type="gramEnd"/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22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:= </w:t>
                            </w:r>
                            <w:r w:rsidR="00CA6F9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23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(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24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non-join-condition</w:t>
                            </w:r>
                            <w:r w:rsidR="00CA6F9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25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)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26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 [{AND | OR } </w:t>
                            </w:r>
                            <w:r w:rsidR="00CA6F9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27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(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28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non-join-condition</w:t>
                            </w:r>
                            <w:r w:rsidR="00CA6F96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29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)</w:t>
                            </w: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30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]</w:t>
                            </w:r>
                          </w:p>
                          <w:p w14:paraId="531AB962" w14:textId="4AD2A2A6" w:rsidR="0011285E" w:rsidRPr="00E15EC7" w:rsidRDefault="00CA6F96" w:rsidP="0011285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31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</w:pPr>
                            <w:r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32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non</w:t>
                            </w:r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33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-join-</w:t>
                            </w:r>
                            <w:proofErr w:type="gramStart"/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34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condition :</w:t>
                            </w:r>
                            <w:proofErr w:type="gramEnd"/>
                            <w:r w:rsidR="0011285E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35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 xml:space="preserve">:= table1.attribute1 comparison </w:t>
                            </w:r>
                            <w:r w:rsidR="00572244" w:rsidRPr="00E15EC7">
                              <w:rPr>
                                <w:color w:val="70AD47" w:themeColor="accent6"/>
                                <w:sz w:val="24"/>
                                <w:lang w:val="en-GB"/>
                                <w:rPrChange w:id="136" w:author="fdai5146" w:date="2017-08-22T12:15:00Z">
                                  <w:rPr>
                                    <w:sz w:val="24"/>
                                    <w:lang w:val="en-GB"/>
                                  </w:rPr>
                                </w:rPrChange>
                              </w:rPr>
                              <w:t>constant</w:t>
                            </w:r>
                          </w:p>
                          <w:p w14:paraId="7D34C701" w14:textId="4CBE89C0" w:rsidR="00572244" w:rsidRDefault="00BD0101" w:rsidP="0011285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GB"/>
                              </w:rPr>
                              <w:t>constant :</w:t>
                            </w:r>
                            <w:proofErr w:type="gramEnd"/>
                            <w:r>
                              <w:rPr>
                                <w:sz w:val="24"/>
                                <w:lang w:val="en-GB"/>
                              </w:rPr>
                              <w:t>:</w:t>
                            </w:r>
                            <w:r w:rsidR="00572244">
                              <w:rPr>
                                <w:sz w:val="24"/>
                                <w:lang w:val="en-GB"/>
                              </w:rPr>
                              <w:t>= {integer-constant | string-constant</w:t>
                            </w:r>
                            <w:ins w:id="137" w:author="Prof. Dr. Peter Peinl" w:date="2017-08-19T17:25:00Z">
                              <w:r w:rsidR="0064700B">
                                <w:rPr>
                                  <w:sz w:val="24"/>
                                  <w:lang w:val="en-GB"/>
                                </w:rPr>
                                <w:t xml:space="preserve"> | null-value</w:t>
                              </w:r>
                            </w:ins>
                            <w:r w:rsidR="00572244"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D6A77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left:0;text-align:left;margin-left:0;margin-top:26.5pt;width:478.5pt;height:2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">
                <v:textbox>
                  <w:txbxContent>
                    <w:p w14:paraId="318CBEC5" w14:textId="0DB59E8C" w:rsidR="007B34FE" w:rsidRPr="006A3B17" w:rsidRDefault="007B34FE" w:rsidP="007B34F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Syntax rules for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 xml:space="preserve">select are as 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follows :</w:t>
                      </w:r>
                      <w:proofErr w:type="gramEnd"/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ins w:id="138" w:author="fdai5146" w:date="2017-08-22T12:08:00Z">
                        <w:r w:rsidR="00A4529D">
                          <w:rPr>
                            <w:b/>
                            <w:sz w:val="24"/>
                            <w:lang w:val="en-US"/>
                          </w:rPr>
                          <w:t>complete</w:t>
                        </w:r>
                      </w:ins>
                    </w:p>
                    <w:p w14:paraId="7F7F6840" w14:textId="77777777" w:rsidR="007B34FE" w:rsidRPr="007B34FE" w:rsidRDefault="007B34FE" w:rsidP="007B34FE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40554447" w14:textId="4ED92127" w:rsidR="00C26E5A" w:rsidRDefault="00C26E5A" w:rsidP="006A3B17">
                      <w:pPr>
                        <w:rPr>
                          <w:ins w:id="139" w:author="Prof. Dr. Peter Peinl" w:date="2017-08-19T17:50:00Z"/>
                          <w:sz w:val="24"/>
                          <w:lang w:val="en-GB"/>
                        </w:rPr>
                      </w:pPr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select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:= {</w:t>
                      </w:r>
                      <w:r w:rsidRPr="00C26E5A">
                        <w:rPr>
                          <w:sz w:val="24"/>
                          <w:lang w:val="en-GB"/>
                        </w:rPr>
                        <w:t xml:space="preserve"> </w:t>
                      </w:r>
                      <w:proofErr w:type="spellStart"/>
                      <w:ins w:id="140" w:author="Prof. Dr. Peter Peinl" w:date="2017-08-19T17:49:00Z"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141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fdbs</w:t>
                        </w:r>
                        <w:proofErr w:type="spellEnd"/>
                        <w:r w:rsidR="002B67C9"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142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 xml:space="preserve">-select-count-all-table </w:t>
                        </w:r>
                        <w:r w:rsidR="002B67C9">
                          <w:rPr>
                            <w:sz w:val="24"/>
                            <w:lang w:val="en-GB"/>
                          </w:rPr>
                          <w:t xml:space="preserve">| </w:t>
                        </w:r>
                      </w:ins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>-</w:t>
                      </w:r>
                      <w:r>
                        <w:rPr>
                          <w:sz w:val="24"/>
                          <w:lang w:val="en-GB"/>
                        </w:rPr>
                        <w:t xml:space="preserve">select-no-group | </w:t>
                      </w:r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>-</w:t>
                      </w:r>
                      <w:r>
                        <w:rPr>
                          <w:sz w:val="24"/>
                          <w:lang w:val="en-GB"/>
                        </w:rPr>
                        <w:t>select-group}</w:t>
                      </w:r>
                    </w:p>
                    <w:p w14:paraId="7AD9BF6A" w14:textId="2C94A508" w:rsidR="002B67C9" w:rsidRPr="00A4529D" w:rsidRDefault="002B67C9" w:rsidP="006A3B17">
                      <w:pPr>
                        <w:rPr>
                          <w:color w:val="70AD47" w:themeColor="accent6"/>
                          <w:sz w:val="24"/>
                          <w:lang w:val="en-GB"/>
                          <w:rPrChange w:id="143" w:author="fdai5146" w:date="2017-08-22T12:0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spellStart"/>
                      <w:ins w:id="144" w:author="Prof. Dr. Peter Peinl" w:date="2017-08-19T17:50:00Z"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145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fdbs</w:t>
                        </w:r>
                        <w:proofErr w:type="spellEnd"/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146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-select-count-all-</w:t>
                        </w:r>
                        <w:proofErr w:type="gramStart"/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147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table :</w:t>
                        </w:r>
                        <w:proofErr w:type="gramEnd"/>
                        <w:r w:rsidRPr="00A4529D">
                          <w:rPr>
                            <w:color w:val="70AD47" w:themeColor="accent6"/>
                            <w:sz w:val="24"/>
                            <w:lang w:val="en-GB"/>
                            <w:rPrChange w:id="148" w:author="fdai5146" w:date="2017-08-22T12:08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t>:= SELECT COUNT(*) FROM table</w:t>
                        </w:r>
                      </w:ins>
                    </w:p>
                    <w:p w14:paraId="5EF64FAE" w14:textId="254941FD" w:rsidR="006A3B17" w:rsidRPr="00E15EC7" w:rsidRDefault="007B34FE" w:rsidP="006A3B17">
                      <w:pPr>
                        <w:rPr>
                          <w:color w:val="70AD47" w:themeColor="accent6"/>
                          <w:sz w:val="24"/>
                          <w:lang w:val="en-GB"/>
                          <w:rPrChange w:id="149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>-</w:t>
                      </w:r>
                      <w:r w:rsidR="006A3B17">
                        <w:rPr>
                          <w:sz w:val="24"/>
                          <w:lang w:val="en-GB"/>
                        </w:rPr>
                        <w:t>select</w:t>
                      </w:r>
                      <w:r w:rsidR="001D3450">
                        <w:rPr>
                          <w:sz w:val="24"/>
                          <w:lang w:val="en-GB"/>
                        </w:rPr>
                        <w:t>-no-</w:t>
                      </w:r>
                      <w:proofErr w:type="gramStart"/>
                      <w:r w:rsidR="001D3450">
                        <w:rPr>
                          <w:sz w:val="24"/>
                          <w:lang w:val="en-GB"/>
                        </w:rPr>
                        <w:t>group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 :</w:t>
                      </w:r>
                      <w:proofErr w:type="gramEnd"/>
                      <w:r w:rsidRPr="007B34FE">
                        <w:rPr>
                          <w:sz w:val="24"/>
                          <w:lang w:val="en-GB"/>
                        </w:rPr>
                        <w:t xml:space="preserve">:= </w:t>
                      </w:r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15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SELECT {* | list-of-attributes</w:t>
                      </w:r>
                      <w:del w:id="151" w:author="Prof. Dr. Peter Peinl" w:date="2017-08-19T17:51:00Z">
                        <w:r w:rsidR="007F27A6" w:rsidRPr="00E15EC7" w:rsidDel="002B67C9">
                          <w:rPr>
                            <w:color w:val="70AD47" w:themeColor="accent6"/>
                            <w:sz w:val="24"/>
                            <w:lang w:val="en-GB"/>
                            <w:rPrChange w:id="152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 xml:space="preserve"> | COUNT(*)</w:delText>
                        </w:r>
                      </w:del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153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}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54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</w:t>
                      </w:r>
                      <w:r w:rsidR="006A3B17" w:rsidRPr="00E15EC7">
                        <w:rPr>
                          <w:color w:val="70AD47" w:themeColor="accent6"/>
                          <w:sz w:val="24"/>
                          <w:lang w:val="en-GB"/>
                          <w:rPrChange w:id="155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FROM list-of-tables </w:t>
                      </w:r>
                    </w:p>
                    <w:p w14:paraId="5B61AD38" w14:textId="77777777" w:rsidR="001D3450" w:rsidRDefault="006A3B17" w:rsidP="00956A36">
                      <w:pPr>
                        <w:ind w:left="2127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 xml:space="preserve">[WHERE </w:t>
                      </w:r>
                      <w:proofErr w:type="spell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-where-clause]</w:t>
                      </w:r>
                    </w:p>
                    <w:p w14:paraId="2EF83A6D" w14:textId="0AF460DF" w:rsidR="006A3B17" w:rsidRPr="007B34FE" w:rsidRDefault="001D3450" w:rsidP="001D3450">
                      <w:pPr>
                        <w:rPr>
                          <w:sz w:val="24"/>
                          <w:lang w:val="en-GB"/>
                        </w:rPr>
                      </w:pPr>
                      <w:proofErr w:type="spellStart"/>
                      <w:r w:rsidRPr="007B34FE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Pr="007B34FE">
                        <w:rPr>
                          <w:sz w:val="24"/>
                          <w:lang w:val="en-GB"/>
                        </w:rPr>
                        <w:t>-</w:t>
                      </w:r>
                      <w:r>
                        <w:rPr>
                          <w:sz w:val="24"/>
                          <w:lang w:val="en-GB"/>
                        </w:rPr>
                        <w:t>select-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group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 :</w:t>
                      </w:r>
                      <w:proofErr w:type="gramEnd"/>
                      <w:r w:rsidRPr="007B34FE">
                        <w:rPr>
                          <w:sz w:val="24"/>
                          <w:lang w:val="en-GB"/>
                        </w:rPr>
                        <w:t>:=</w:t>
                      </w:r>
                      <w:r>
                        <w:rPr>
                          <w:sz w:val="24"/>
                          <w:lang w:val="en-GB"/>
                        </w:rPr>
                        <w:t xml:space="preserve"> SELECT </w:t>
                      </w:r>
                      <w:proofErr w:type="spellStart"/>
                      <w:r>
                        <w:rPr>
                          <w:sz w:val="24"/>
                          <w:lang w:val="en-GB"/>
                        </w:rPr>
                        <w:t>table.attribute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 xml:space="preserve">, </w:t>
                      </w:r>
                      <w:r w:rsidR="007E6A1B">
                        <w:rPr>
                          <w:sz w:val="24"/>
                          <w:lang w:val="en-GB"/>
                        </w:rPr>
                        <w:t>{</w:t>
                      </w:r>
                      <w:r>
                        <w:rPr>
                          <w:sz w:val="24"/>
                          <w:lang w:val="en-GB"/>
                        </w:rPr>
                        <w:t>COUNT(*)</w:t>
                      </w:r>
                      <w:r w:rsidR="007E6A1B">
                        <w:rPr>
                          <w:sz w:val="24"/>
                          <w:lang w:val="en-GB"/>
                        </w:rPr>
                        <w:t xml:space="preserve"> | SUM(</w:t>
                      </w:r>
                      <w:proofErr w:type="spellStart"/>
                      <w:ins w:id="156" w:author="Prof. Dr. Peter Peinl" w:date="2017-08-20T21:45:00Z">
                        <w:r w:rsidR="0012414B">
                          <w:rPr>
                            <w:sz w:val="24"/>
                            <w:lang w:val="en-GB"/>
                          </w:rPr>
                          <w:t>table.</w:t>
                        </w:r>
                      </w:ins>
                      <w:r w:rsidR="007E6A1B">
                        <w:rPr>
                          <w:sz w:val="24"/>
                          <w:lang w:val="en-GB"/>
                        </w:rPr>
                        <w:t>attribute</w:t>
                      </w:r>
                      <w:proofErr w:type="spellEnd"/>
                      <w:r w:rsidR="007E6A1B">
                        <w:rPr>
                          <w:sz w:val="24"/>
                          <w:lang w:val="en-GB"/>
                        </w:rPr>
                        <w:t>)}</w:t>
                      </w:r>
                      <w:r>
                        <w:rPr>
                          <w:sz w:val="24"/>
                          <w:lang w:val="en-GB"/>
                        </w:rPr>
                        <w:t xml:space="preserve"> FROM table GROUP BY </w:t>
                      </w:r>
                      <w:proofErr w:type="spellStart"/>
                      <w:r>
                        <w:rPr>
                          <w:sz w:val="24"/>
                          <w:lang w:val="en-GB"/>
                        </w:rPr>
                        <w:t>table.attribute</w:t>
                      </w:r>
                      <w:proofErr w:type="spellEnd"/>
                    </w:p>
                    <w:p w14:paraId="481CCEC0" w14:textId="24D39690" w:rsidR="006A3B17" w:rsidRPr="00E15EC7" w:rsidRDefault="006A3B1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15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gramStart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58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list-</w:t>
                      </w:r>
                      <w:proofErr w:type="gramEnd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59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of- attributes ::= </w:t>
                      </w:r>
                      <w:proofErr w:type="spellStart"/>
                      <w:r w:rsidR="007F27A6" w:rsidRPr="00E15EC7">
                        <w:rPr>
                          <w:color w:val="70AD47" w:themeColor="accent6"/>
                          <w:sz w:val="24"/>
                          <w:lang w:val="en-GB"/>
                          <w:rPrChange w:id="16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table.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61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attribute</w:t>
                      </w:r>
                      <w:proofErr w:type="spellEnd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6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[,</w:t>
                      </w:r>
                      <w:proofErr w:type="spellStart"/>
                      <w:r w:rsidR="007F27A6" w:rsidRPr="00E15EC7">
                        <w:rPr>
                          <w:color w:val="70AD47" w:themeColor="accent6"/>
                          <w:sz w:val="24"/>
                          <w:lang w:val="en-GB"/>
                          <w:rPrChange w:id="163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table.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64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attribute</w:t>
                      </w:r>
                      <w:proofErr w:type="spellEnd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65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]…</w:t>
                      </w:r>
                    </w:p>
                    <w:p w14:paraId="646F47C0" w14:textId="790EB8FB" w:rsidR="006A3B17" w:rsidRPr="00E15EC7" w:rsidRDefault="006A3B1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166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gramStart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6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list-</w:t>
                      </w:r>
                      <w:proofErr w:type="gramEnd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68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of- tables ::= </w:t>
                      </w:r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169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{</w:t>
                      </w:r>
                      <w:r w:rsidR="007F27A6" w:rsidRPr="00E15EC7">
                        <w:rPr>
                          <w:color w:val="70AD47" w:themeColor="accent6"/>
                          <w:sz w:val="24"/>
                          <w:lang w:val="en-GB"/>
                          <w:rPrChange w:id="17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table | table1, table2</w:t>
                      </w:r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171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}</w:t>
                      </w:r>
                    </w:p>
                    <w:p w14:paraId="33CC4DF2" w14:textId="77777777" w:rsidR="00956A36" w:rsidRDefault="007F27A6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spell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-where-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clause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 xml:space="preserve">:= </w:t>
                      </w:r>
                      <w:r w:rsidR="00B34A58">
                        <w:rPr>
                          <w:sz w:val="24"/>
                          <w:lang w:val="en-GB"/>
                        </w:rPr>
                        <w:t>{</w:t>
                      </w:r>
                      <w:proofErr w:type="spellStart"/>
                      <w:r w:rsidR="00B34A58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="00B34A58">
                        <w:rPr>
                          <w:sz w:val="24"/>
                          <w:lang w:val="en-GB"/>
                        </w:rPr>
                        <w:t xml:space="preserve">-where-join-only| </w:t>
                      </w:r>
                      <w:proofErr w:type="spellStart"/>
                      <w:r w:rsidR="00B34A58"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 w:rsidR="00B34A58">
                        <w:rPr>
                          <w:sz w:val="24"/>
                          <w:lang w:val="en-GB"/>
                        </w:rPr>
                        <w:t>-where-join-and-non-join |</w:t>
                      </w:r>
                    </w:p>
                    <w:p w14:paraId="5926F24A" w14:textId="1524B5E3" w:rsidR="00B34A58" w:rsidRDefault="00956A36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sz w:val="24"/>
                          <w:lang w:val="en-GB"/>
                        </w:rPr>
                        <w:tab/>
                      </w:r>
                      <w:r w:rsidR="00B34A58">
                        <w:rPr>
                          <w:sz w:val="24"/>
                          <w:lang w:val="en-GB"/>
                        </w:rPr>
                        <w:t xml:space="preserve"> </w:t>
                      </w:r>
                      <w:bookmarkStart w:id="172" w:name="_GoBack"/>
                      <w:proofErr w:type="spellStart"/>
                      <w:proofErr w:type="gramStart"/>
                      <w:r w:rsidR="00B34A58" w:rsidRPr="00DE2814">
                        <w:rPr>
                          <w:color w:val="70AD47" w:themeColor="accent6"/>
                          <w:sz w:val="24"/>
                          <w:lang w:val="en-GB"/>
                          <w:rPrChange w:id="173" w:author="fdai5146" w:date="2017-08-22T12:39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fdbs</w:t>
                      </w:r>
                      <w:proofErr w:type="spellEnd"/>
                      <w:r w:rsidR="00B34A58" w:rsidRPr="00DE2814">
                        <w:rPr>
                          <w:color w:val="70AD47" w:themeColor="accent6"/>
                          <w:sz w:val="24"/>
                          <w:lang w:val="en-GB"/>
                          <w:rPrChange w:id="174" w:author="fdai5146" w:date="2017-08-22T12:39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-where-non-joins</w:t>
                      </w:r>
                      <w:bookmarkEnd w:id="172"/>
                      <w:proofErr w:type="gramEnd"/>
                      <w:r>
                        <w:rPr>
                          <w:sz w:val="24"/>
                          <w:lang w:val="en-GB"/>
                        </w:rPr>
                        <w:t>}</w:t>
                      </w:r>
                    </w:p>
                    <w:p w14:paraId="21BC09EF" w14:textId="11FE266C" w:rsidR="00B34A58" w:rsidRDefault="00B34A58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spell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-where-join-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only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:= (single-join-condition)</w:t>
                      </w:r>
                    </w:p>
                    <w:p w14:paraId="430D4A67" w14:textId="6A540EEB" w:rsidR="00DC62E7" w:rsidRDefault="00DC62E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single-join-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condition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:=</w:t>
                      </w:r>
                      <w:r w:rsidR="0011285E">
                        <w:rPr>
                          <w:sz w:val="24"/>
                          <w:lang w:val="en-GB"/>
                        </w:rPr>
                        <w:t xml:space="preserve"> table1.attribute1 comparison table2.attribute2</w:t>
                      </w:r>
                    </w:p>
                    <w:p w14:paraId="20EA996B" w14:textId="1FAD835F" w:rsidR="00BD0101" w:rsidRDefault="00BD0101" w:rsidP="00BD0101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spellStart"/>
                      <w:r>
                        <w:rPr>
                          <w:sz w:val="24"/>
                          <w:lang w:val="en-GB"/>
                        </w:rPr>
                        <w:t>fdbs</w:t>
                      </w:r>
                      <w:proofErr w:type="spellEnd"/>
                      <w:r>
                        <w:rPr>
                          <w:sz w:val="24"/>
                          <w:lang w:val="en-GB"/>
                        </w:rPr>
                        <w:t>-where-join-and-non-</w:t>
                      </w:r>
                      <w:proofErr w:type="gramStart"/>
                      <w:r>
                        <w:rPr>
                          <w:sz w:val="24"/>
                          <w:lang w:val="en-GB"/>
                        </w:rPr>
                        <w:t>joins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 xml:space="preserve">:= (single-join-condition) AND </w:t>
                      </w:r>
                      <w:del w:id="175" w:author="Prof. Dr. Peter Peinl" w:date="2017-08-20T08:42:00Z">
                        <w:r w:rsidDel="00602D8A">
                          <w:rPr>
                            <w:sz w:val="24"/>
                            <w:lang w:val="en-GB"/>
                          </w:rPr>
                          <w:delText>(</w:delText>
                        </w:r>
                      </w:del>
                      <w:r>
                        <w:rPr>
                          <w:sz w:val="24"/>
                          <w:lang w:val="en-GB"/>
                        </w:rPr>
                        <w:t>non-join-conditions</w:t>
                      </w:r>
                      <w:del w:id="176" w:author="Prof. Dr. Peter Peinl" w:date="2017-08-20T08:42:00Z">
                        <w:r w:rsidDel="00602D8A">
                          <w:rPr>
                            <w:sz w:val="24"/>
                            <w:lang w:val="en-GB"/>
                          </w:rPr>
                          <w:delText>)</w:delText>
                        </w:r>
                      </w:del>
                    </w:p>
                    <w:p w14:paraId="4B5BF306" w14:textId="0781CC75" w:rsidR="00B34A58" w:rsidRPr="00DE2814" w:rsidRDefault="00B34A58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177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spellStart"/>
                      <w:r w:rsidRPr="00DE2814">
                        <w:rPr>
                          <w:color w:val="70AD47" w:themeColor="accent6"/>
                          <w:sz w:val="24"/>
                          <w:lang w:val="en-GB"/>
                          <w:rPrChange w:id="178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fdbs</w:t>
                      </w:r>
                      <w:proofErr w:type="spellEnd"/>
                      <w:r w:rsidRPr="00DE2814">
                        <w:rPr>
                          <w:color w:val="70AD47" w:themeColor="accent6"/>
                          <w:sz w:val="24"/>
                          <w:lang w:val="en-GB"/>
                          <w:rPrChange w:id="179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-where-non-</w:t>
                      </w:r>
                      <w:proofErr w:type="gramStart"/>
                      <w:r w:rsidRPr="00DE2814">
                        <w:rPr>
                          <w:color w:val="70AD47" w:themeColor="accent6"/>
                          <w:sz w:val="24"/>
                          <w:lang w:val="en-GB"/>
                          <w:rPrChange w:id="180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joins :</w:t>
                      </w:r>
                      <w:proofErr w:type="gramEnd"/>
                      <w:r w:rsidRPr="00DE2814">
                        <w:rPr>
                          <w:color w:val="70AD47" w:themeColor="accent6"/>
                          <w:sz w:val="24"/>
                          <w:lang w:val="en-GB"/>
                          <w:rPrChange w:id="181" w:author="fdai5146" w:date="2017-08-22T12:38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:= (non-join-conditions)</w:t>
                      </w:r>
                    </w:p>
                    <w:p w14:paraId="35CD38F8" w14:textId="48890005" w:rsidR="0011285E" w:rsidRPr="00E15EC7" w:rsidRDefault="0011285E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182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proofErr w:type="gramStart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83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comparison :</w:t>
                      </w:r>
                      <w:proofErr w:type="gramEnd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84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:= </w:t>
                      </w:r>
                      <w:del w:id="185" w:author="Prof. Dr. Peter Peinl" w:date="2017-08-19T17:25:00Z">
                        <w:r w:rsidRPr="00E15EC7" w:rsidDel="0064700B">
                          <w:rPr>
                            <w:color w:val="70AD47" w:themeColor="accent6"/>
                            <w:sz w:val="24"/>
                            <w:lang w:val="en-GB"/>
                            <w:rPrChange w:id="186" w:author="fdai5146" w:date="2017-08-22T12:14:00Z">
                              <w:rPr>
                                <w:sz w:val="24"/>
                                <w:lang w:val="en-GB"/>
                              </w:rPr>
                            </w:rPrChange>
                          </w:rPr>
                          <w:delText xml:space="preserve">= </w:delText>
                        </w:r>
                      </w:del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87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{= | != | &gt; | &gt;=</w:t>
                      </w:r>
                      <w:r w:rsidR="009C1264" w:rsidRPr="00E15EC7">
                        <w:rPr>
                          <w:color w:val="70AD47" w:themeColor="accent6"/>
                          <w:sz w:val="24"/>
                          <w:lang w:val="en-GB"/>
                          <w:rPrChange w:id="188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| &lt; | &lt;</w:t>
                      </w:r>
                      <w:r w:rsidR="00572244" w:rsidRPr="00E15EC7">
                        <w:rPr>
                          <w:color w:val="70AD47" w:themeColor="accent6"/>
                          <w:sz w:val="24"/>
                          <w:lang w:val="en-GB"/>
                          <w:rPrChange w:id="189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=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90" w:author="fdai5146" w:date="2017-08-22T12:14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}</w:t>
                      </w:r>
                    </w:p>
                    <w:p w14:paraId="0F04C3FD" w14:textId="17F0448D" w:rsidR="0011285E" w:rsidRPr="00E15EC7" w:rsidRDefault="0011285E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191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92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non-join-</w:t>
                      </w:r>
                      <w:proofErr w:type="gramStart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93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conditions :</w:t>
                      </w:r>
                      <w:proofErr w:type="gramEnd"/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94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:= </w:t>
                      </w:r>
                      <w:r w:rsidR="00CA6F96" w:rsidRPr="00E15EC7">
                        <w:rPr>
                          <w:color w:val="70AD47" w:themeColor="accent6"/>
                          <w:sz w:val="24"/>
                          <w:lang w:val="en-GB"/>
                          <w:rPrChange w:id="195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(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96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non-join-condition</w:t>
                      </w:r>
                      <w:r w:rsidR="00CA6F96" w:rsidRPr="00E15EC7">
                        <w:rPr>
                          <w:color w:val="70AD47" w:themeColor="accent6"/>
                          <w:sz w:val="24"/>
                          <w:lang w:val="en-GB"/>
                          <w:rPrChange w:id="197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)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198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 [{AND | OR } </w:t>
                      </w:r>
                      <w:r w:rsidR="00CA6F96" w:rsidRPr="00E15EC7">
                        <w:rPr>
                          <w:color w:val="70AD47" w:themeColor="accent6"/>
                          <w:sz w:val="24"/>
                          <w:lang w:val="en-GB"/>
                          <w:rPrChange w:id="199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(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200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non-join-condition</w:t>
                      </w:r>
                      <w:r w:rsidR="00CA6F96" w:rsidRPr="00E15EC7">
                        <w:rPr>
                          <w:color w:val="70AD47" w:themeColor="accent6"/>
                          <w:sz w:val="24"/>
                          <w:lang w:val="en-GB"/>
                          <w:rPrChange w:id="201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)</w:t>
                      </w: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202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]</w:t>
                      </w:r>
                    </w:p>
                    <w:p w14:paraId="531AB962" w14:textId="4AD2A2A6" w:rsidR="0011285E" w:rsidRPr="00E15EC7" w:rsidRDefault="00CA6F96" w:rsidP="0011285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color w:val="70AD47" w:themeColor="accent6"/>
                          <w:sz w:val="24"/>
                          <w:lang w:val="en-GB"/>
                          <w:rPrChange w:id="203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</w:pPr>
                      <w:r w:rsidRPr="00E15EC7">
                        <w:rPr>
                          <w:color w:val="70AD47" w:themeColor="accent6"/>
                          <w:sz w:val="24"/>
                          <w:lang w:val="en-GB"/>
                          <w:rPrChange w:id="204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non</w:t>
                      </w:r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205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-join-</w:t>
                      </w:r>
                      <w:proofErr w:type="gramStart"/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206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condition :</w:t>
                      </w:r>
                      <w:proofErr w:type="gramEnd"/>
                      <w:r w:rsidR="0011285E" w:rsidRPr="00E15EC7">
                        <w:rPr>
                          <w:color w:val="70AD47" w:themeColor="accent6"/>
                          <w:sz w:val="24"/>
                          <w:lang w:val="en-GB"/>
                          <w:rPrChange w:id="207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 xml:space="preserve">:= table1.attribute1 comparison </w:t>
                      </w:r>
                      <w:r w:rsidR="00572244" w:rsidRPr="00E15EC7">
                        <w:rPr>
                          <w:color w:val="70AD47" w:themeColor="accent6"/>
                          <w:sz w:val="24"/>
                          <w:lang w:val="en-GB"/>
                          <w:rPrChange w:id="208" w:author="fdai5146" w:date="2017-08-22T12:15:00Z">
                            <w:rPr>
                              <w:sz w:val="24"/>
                              <w:lang w:val="en-GB"/>
                            </w:rPr>
                          </w:rPrChange>
                        </w:rPr>
                        <w:t>constant</w:t>
                      </w:r>
                    </w:p>
                    <w:p w14:paraId="7D34C701" w14:textId="4CBE89C0" w:rsidR="00572244" w:rsidRDefault="00BD0101" w:rsidP="0011285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lang w:val="en-GB"/>
                        </w:rPr>
                        <w:t>constant :</w:t>
                      </w:r>
                      <w:proofErr w:type="gramEnd"/>
                      <w:r>
                        <w:rPr>
                          <w:sz w:val="24"/>
                          <w:lang w:val="en-GB"/>
                        </w:rPr>
                        <w:t>:</w:t>
                      </w:r>
                      <w:r w:rsidR="00572244">
                        <w:rPr>
                          <w:sz w:val="24"/>
                          <w:lang w:val="en-GB"/>
                        </w:rPr>
                        <w:t>= {integer-constant | string-constant</w:t>
                      </w:r>
                      <w:ins w:id="209" w:author="Prof. Dr. Peter Peinl" w:date="2017-08-19T17:25:00Z">
                        <w:r w:rsidR="0064700B">
                          <w:rPr>
                            <w:sz w:val="24"/>
                            <w:lang w:val="en-GB"/>
                          </w:rPr>
                          <w:t xml:space="preserve"> | null-value</w:t>
                        </w:r>
                      </w:ins>
                      <w:r w:rsidR="00572244">
                        <w:rPr>
                          <w:sz w:val="24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44413D" w14:textId="77777777" w:rsidR="00180AB9" w:rsidRDefault="00CB4171" w:rsidP="00821B46">
      <w:pPr>
        <w:tabs>
          <w:tab w:val="left" w:pos="-1620"/>
          <w:tab w:val="left" w:pos="780"/>
        </w:tabs>
        <w:jc w:val="both"/>
        <w:rPr>
          <w:lang w:val="en-GB"/>
        </w:rPr>
      </w:pPr>
      <w:r>
        <w:rPr>
          <w:rStyle w:val="Kommentarzeichen"/>
        </w:rPr>
        <w:commentReference w:id="210"/>
      </w:r>
    </w:p>
    <w:p w14:paraId="65ADDB65" w14:textId="77777777" w:rsidR="009C1264" w:rsidRDefault="009C1264" w:rsidP="00821B46">
      <w:pPr>
        <w:tabs>
          <w:tab w:val="left" w:pos="-1620"/>
          <w:tab w:val="left" w:pos="780"/>
        </w:tabs>
        <w:jc w:val="both"/>
        <w:rPr>
          <w:lang w:val="en-GB"/>
        </w:rPr>
      </w:pPr>
    </w:p>
    <w:p w14:paraId="3C93EE3F" w14:textId="78D52CE5" w:rsidR="00323ECA" w:rsidRPr="00A921C3" w:rsidRDefault="00821B46" w:rsidP="00821B46">
      <w:pPr>
        <w:tabs>
          <w:tab w:val="left" w:pos="-1620"/>
          <w:tab w:val="left" w:pos="780"/>
        </w:tabs>
        <w:jc w:val="both"/>
        <w:rPr>
          <w:lang w:val="en-US"/>
        </w:rPr>
      </w:pPr>
      <w:r w:rsidRPr="00821B46">
        <w:rPr>
          <w:lang w:val="en-GB"/>
        </w:rPr>
        <w:t>Though the above statements look simple</w:t>
      </w:r>
      <w:r>
        <w:rPr>
          <w:lang w:val="en-GB"/>
        </w:rPr>
        <w:t xml:space="preserve"> in the case of a centralized DBS</w:t>
      </w:r>
      <w:r w:rsidR="00A921C3">
        <w:rPr>
          <w:lang w:val="en-GB"/>
        </w:rPr>
        <w:t>, the task to build</w:t>
      </w:r>
      <w:r w:rsidRPr="00821B46">
        <w:rPr>
          <w:lang w:val="en-GB"/>
        </w:rPr>
        <w:t xml:space="preserve"> </w:t>
      </w:r>
      <w:r>
        <w:rPr>
          <w:lang w:val="en-GB"/>
        </w:rPr>
        <w:t>a</w:t>
      </w:r>
      <w:r w:rsidRPr="00821B46">
        <w:rPr>
          <w:lang w:val="en-GB"/>
        </w:rPr>
        <w:t xml:space="preserve"> united </w:t>
      </w:r>
      <w:r w:rsidR="00A921C3">
        <w:rPr>
          <w:lang w:val="en-GB"/>
        </w:rPr>
        <w:t xml:space="preserve">federated </w:t>
      </w:r>
      <w:r w:rsidRPr="00821B46">
        <w:rPr>
          <w:lang w:val="en-GB"/>
        </w:rPr>
        <w:t xml:space="preserve">result set </w:t>
      </w:r>
      <w:r w:rsidR="00A921C3">
        <w:rPr>
          <w:lang w:val="en-GB"/>
        </w:rPr>
        <w:t xml:space="preserve">(class </w:t>
      </w:r>
      <w:proofErr w:type="spellStart"/>
      <w:r w:rsidR="00A921C3">
        <w:rPr>
          <w:lang w:val="en-GB"/>
        </w:rPr>
        <w:t>FedResultSet</w:t>
      </w:r>
      <w:proofErr w:type="spellEnd"/>
      <w:r w:rsidR="00A921C3">
        <w:rPr>
          <w:lang w:val="en-GB"/>
        </w:rPr>
        <w:t xml:space="preserve"> of the </w:t>
      </w:r>
      <w:proofErr w:type="spellStart"/>
      <w:r w:rsidR="00A921C3">
        <w:rPr>
          <w:lang w:val="en-GB"/>
        </w:rPr>
        <w:t>FedInterface</w:t>
      </w:r>
      <w:proofErr w:type="spellEnd"/>
      <w:r w:rsidR="00A921C3">
        <w:rPr>
          <w:lang w:val="en-GB"/>
        </w:rPr>
        <w:t xml:space="preserve">) </w:t>
      </w:r>
      <w:r w:rsidRPr="00821B46">
        <w:rPr>
          <w:lang w:val="en-GB"/>
        </w:rPr>
        <w:t xml:space="preserve">for all the partitions </w:t>
      </w:r>
      <w:r>
        <w:rPr>
          <w:lang w:val="en-GB"/>
        </w:rPr>
        <w:t xml:space="preserve">in the FDBS </w:t>
      </w:r>
      <w:r w:rsidRPr="00821B46">
        <w:rPr>
          <w:lang w:val="en-GB"/>
        </w:rPr>
        <w:t>is not easy, especially if there is also a Join</w:t>
      </w:r>
      <w:r>
        <w:rPr>
          <w:lang w:val="en-GB"/>
        </w:rPr>
        <w:t>.</w:t>
      </w:r>
      <w:r w:rsidR="006973BB">
        <w:rPr>
          <w:lang w:val="en-US"/>
        </w:rPr>
        <w:t xml:space="preserve"> </w:t>
      </w:r>
      <w:r w:rsidR="00A921C3">
        <w:rPr>
          <w:lang w:val="en-US"/>
        </w:rPr>
        <w:t xml:space="preserve">The </w:t>
      </w:r>
      <w:r w:rsidR="009C1264">
        <w:rPr>
          <w:lang w:val="en-US"/>
        </w:rPr>
        <w:t xml:space="preserve">calculation of the </w:t>
      </w:r>
      <w:r w:rsidR="00A921C3">
        <w:rPr>
          <w:lang w:val="en-US"/>
        </w:rPr>
        <w:t xml:space="preserve">by the federative layer </w:t>
      </w:r>
      <w:r w:rsidR="009C1264">
        <w:rPr>
          <w:lang w:val="en-US"/>
        </w:rPr>
        <w:t xml:space="preserve">should be achieved </w:t>
      </w:r>
      <w:r w:rsidR="00A921C3">
        <w:rPr>
          <w:lang w:val="en-US"/>
        </w:rPr>
        <w:t>in a reasonable amou</w:t>
      </w:r>
      <w:r w:rsidR="006973BB">
        <w:rPr>
          <w:lang w:val="en-US"/>
        </w:rPr>
        <w:t>n</w:t>
      </w:r>
      <w:r w:rsidR="00A921C3">
        <w:rPr>
          <w:lang w:val="en-US"/>
        </w:rPr>
        <w:t>t of time, even if the tables contain several thousand tuples.</w:t>
      </w:r>
    </w:p>
    <w:p w14:paraId="1227C66C" w14:textId="77777777" w:rsidR="008B36AE" w:rsidRPr="00A921C3" w:rsidRDefault="008B36AE" w:rsidP="00821B46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1AF3E76A" w14:textId="77777777" w:rsidR="00D12A06" w:rsidRPr="000F4B4E" w:rsidRDefault="00D12A06" w:rsidP="00D33E14">
      <w:pPr>
        <w:tabs>
          <w:tab w:val="left" w:pos="-1620"/>
          <w:tab w:val="left" w:pos="780"/>
        </w:tabs>
        <w:jc w:val="both"/>
        <w:rPr>
          <w:b/>
          <w:lang w:val="en-US"/>
        </w:rPr>
      </w:pPr>
      <w:r w:rsidRPr="000F4B4E">
        <w:rPr>
          <w:b/>
          <w:lang w:val="en-US"/>
        </w:rPr>
        <w:t>Data Control Language (DCL)</w:t>
      </w:r>
    </w:p>
    <w:p w14:paraId="1A01A09B" w14:textId="77777777" w:rsidR="00D12A06" w:rsidRPr="000F4B4E" w:rsidRDefault="00D12A06" w:rsidP="00D33E14">
      <w:pPr>
        <w:tabs>
          <w:tab w:val="left" w:pos="-1620"/>
          <w:tab w:val="left" w:pos="780"/>
        </w:tabs>
        <w:jc w:val="both"/>
        <w:rPr>
          <w:lang w:val="en-US"/>
        </w:rPr>
      </w:pPr>
    </w:p>
    <w:p w14:paraId="4B7B1EA5" w14:textId="77777777" w:rsidR="00D12A06" w:rsidRPr="00816291" w:rsidRDefault="00D12A06" w:rsidP="00821B46">
      <w:pPr>
        <w:tabs>
          <w:tab w:val="left" w:pos="-1620"/>
          <w:tab w:val="left" w:pos="780"/>
        </w:tabs>
        <w:jc w:val="both"/>
        <w:rPr>
          <w:lang w:val="en-US"/>
        </w:rPr>
      </w:pPr>
      <w:r w:rsidRPr="00E07D72">
        <w:rPr>
          <w:lang w:val="en-US"/>
        </w:rPr>
        <w:t xml:space="preserve">DCL </w:t>
      </w:r>
      <w:r w:rsidR="00E07D72" w:rsidRPr="00E07D72">
        <w:rPr>
          <w:lang w:val="en-US"/>
        </w:rPr>
        <w:t>contains all</w:t>
      </w:r>
      <w:r w:rsidRPr="00E07D72">
        <w:rPr>
          <w:lang w:val="en-US"/>
        </w:rPr>
        <w:t xml:space="preserve"> SQL</w:t>
      </w:r>
      <w:r w:rsidR="00E07D72" w:rsidRPr="00E07D72">
        <w:rPr>
          <w:lang w:val="en-US"/>
        </w:rPr>
        <w:t xml:space="preserve"> statements that either enforce the right of access </w:t>
      </w:r>
      <w:r w:rsidR="00E07D72">
        <w:rPr>
          <w:lang w:val="en-US"/>
        </w:rPr>
        <w:t>to data (</w:t>
      </w:r>
      <w:r w:rsidR="00E07D72" w:rsidRPr="00E07D72">
        <w:rPr>
          <w:lang w:val="en-US"/>
        </w:rPr>
        <w:t>GRANT, REVOKE</w:t>
      </w:r>
      <w:r w:rsidR="00E07D72">
        <w:rPr>
          <w:lang w:val="en-US"/>
        </w:rPr>
        <w:t>) or transaction control (</w:t>
      </w:r>
      <w:r w:rsidRPr="00E07D72">
        <w:rPr>
          <w:lang w:val="en-US"/>
        </w:rPr>
        <w:t>COMMIT, ROLLBACK</w:t>
      </w:r>
      <w:r w:rsidR="00E07D72" w:rsidRPr="00E07D72">
        <w:rPr>
          <w:lang w:val="en-US"/>
        </w:rPr>
        <w:t xml:space="preserve">, SAVEPOINT) </w:t>
      </w:r>
      <w:r w:rsidR="00816291">
        <w:rPr>
          <w:lang w:val="en-US"/>
        </w:rPr>
        <w:t>and in a wider sense t</w:t>
      </w:r>
      <w:r w:rsidRPr="00E07D72">
        <w:rPr>
          <w:lang w:val="en-US"/>
        </w:rPr>
        <w:t>rigger</w:t>
      </w:r>
      <w:r w:rsidR="00816291">
        <w:rPr>
          <w:lang w:val="en-US"/>
        </w:rPr>
        <w:t>s</w:t>
      </w:r>
      <w:r w:rsidRPr="00E07D72">
        <w:rPr>
          <w:lang w:val="en-US"/>
        </w:rPr>
        <w:t xml:space="preserve">. </w:t>
      </w:r>
      <w:r w:rsidR="00816291" w:rsidRPr="00816291">
        <w:rPr>
          <w:lang w:val="en-US"/>
        </w:rPr>
        <w:t>Those are not to be implemented in the assignment</w:t>
      </w:r>
      <w:r w:rsidRPr="00816291">
        <w:rPr>
          <w:lang w:val="en-US"/>
        </w:rPr>
        <w:t xml:space="preserve">. </w:t>
      </w:r>
      <w:r w:rsidR="00816291">
        <w:rPr>
          <w:lang w:val="en-US"/>
        </w:rPr>
        <w:t xml:space="preserve">However, there are methods </w:t>
      </w:r>
      <w:r w:rsidRPr="00816291">
        <w:rPr>
          <w:lang w:val="en-US"/>
        </w:rPr>
        <w:t xml:space="preserve">Commit </w:t>
      </w:r>
      <w:r w:rsidR="00816291">
        <w:rPr>
          <w:lang w:val="en-US"/>
        </w:rPr>
        <w:t>a</w:t>
      </w:r>
      <w:r w:rsidRPr="00816291">
        <w:rPr>
          <w:lang w:val="en-US"/>
        </w:rPr>
        <w:t xml:space="preserve">nd Rollback </w:t>
      </w:r>
      <w:r w:rsidR="00816291">
        <w:rPr>
          <w:lang w:val="en-US"/>
        </w:rPr>
        <w:t>of the</w:t>
      </w:r>
      <w:r w:rsidRPr="00816291">
        <w:rPr>
          <w:lang w:val="en-US"/>
        </w:rPr>
        <w:t xml:space="preserve"> </w:t>
      </w:r>
      <w:proofErr w:type="spellStart"/>
      <w:r w:rsidR="00816291">
        <w:rPr>
          <w:lang w:val="en-US"/>
        </w:rPr>
        <w:t>Fed</w:t>
      </w:r>
      <w:r w:rsidRPr="00816291">
        <w:rPr>
          <w:lang w:val="en-US"/>
        </w:rPr>
        <w:t>Connection</w:t>
      </w:r>
      <w:proofErr w:type="spellEnd"/>
      <w:r w:rsidR="00816291">
        <w:rPr>
          <w:lang w:val="en-US"/>
        </w:rPr>
        <w:t xml:space="preserve"> class</w:t>
      </w:r>
      <w:r w:rsidRPr="00816291">
        <w:rPr>
          <w:lang w:val="en-US"/>
        </w:rPr>
        <w:t>.</w:t>
      </w:r>
    </w:p>
    <w:p w14:paraId="4D536C98" w14:textId="77777777" w:rsidR="003B18DF" w:rsidRPr="00816291" w:rsidRDefault="003B18DF" w:rsidP="003B18DF">
      <w:pPr>
        <w:tabs>
          <w:tab w:val="left" w:pos="-1620"/>
          <w:tab w:val="left" w:pos="780"/>
        </w:tabs>
        <w:rPr>
          <w:lang w:val="en-US"/>
        </w:rPr>
      </w:pPr>
    </w:p>
    <w:p w14:paraId="1479D618" w14:textId="530B6753" w:rsidR="003B18DF" w:rsidRPr="002F551D" w:rsidRDefault="002F551D" w:rsidP="003B18DF">
      <w:pPr>
        <w:rPr>
          <w:b/>
          <w:sz w:val="22"/>
          <w:szCs w:val="22"/>
          <w:lang w:val="en-US"/>
        </w:rPr>
      </w:pPr>
      <w:r w:rsidRPr="002F551D">
        <w:rPr>
          <w:b/>
          <w:sz w:val="22"/>
          <w:szCs w:val="22"/>
          <w:u w:val="single"/>
          <w:lang w:val="en-US"/>
        </w:rPr>
        <w:t>Test a</w:t>
      </w:r>
      <w:r w:rsidR="003B18DF" w:rsidRPr="002F551D">
        <w:rPr>
          <w:b/>
          <w:sz w:val="22"/>
          <w:szCs w:val="22"/>
          <w:u w:val="single"/>
          <w:lang w:val="en-US"/>
        </w:rPr>
        <w:t xml:space="preserve">nd </w:t>
      </w:r>
      <w:r w:rsidRPr="002F551D">
        <w:rPr>
          <w:b/>
          <w:sz w:val="22"/>
          <w:szCs w:val="22"/>
          <w:u w:val="single"/>
          <w:lang w:val="en-US"/>
        </w:rPr>
        <w:t>acceptance of</w:t>
      </w:r>
      <w:r w:rsidR="00CA12F4">
        <w:rPr>
          <w:b/>
          <w:sz w:val="22"/>
          <w:szCs w:val="22"/>
          <w:u w:val="single"/>
          <w:lang w:val="en-US"/>
        </w:rPr>
        <w:t xml:space="preserve"> t</w:t>
      </w:r>
      <w:r w:rsidRPr="002F551D">
        <w:rPr>
          <w:b/>
          <w:sz w:val="22"/>
          <w:szCs w:val="22"/>
          <w:u w:val="single"/>
          <w:lang w:val="en-US"/>
        </w:rPr>
        <w:t>he assignment</w:t>
      </w:r>
      <w:r w:rsidR="003B18DF" w:rsidRPr="002F551D">
        <w:rPr>
          <w:b/>
          <w:sz w:val="22"/>
          <w:szCs w:val="22"/>
          <w:lang w:val="en-US"/>
        </w:rPr>
        <w:t xml:space="preserve">: </w:t>
      </w:r>
      <w:r>
        <w:rPr>
          <w:b/>
          <w:sz w:val="22"/>
          <w:szCs w:val="22"/>
          <w:lang w:val="en-US"/>
        </w:rPr>
        <w:t>In d</w:t>
      </w:r>
      <w:r w:rsidR="003B18DF" w:rsidRPr="002F551D">
        <w:rPr>
          <w:b/>
          <w:sz w:val="22"/>
          <w:szCs w:val="22"/>
          <w:lang w:val="en-US"/>
        </w:rPr>
        <w:t>etail</w:t>
      </w:r>
    </w:p>
    <w:p w14:paraId="21170627" w14:textId="77777777" w:rsidR="003B18DF" w:rsidRPr="002F551D" w:rsidRDefault="003B18DF" w:rsidP="003B18DF">
      <w:pPr>
        <w:jc w:val="both"/>
        <w:rPr>
          <w:lang w:val="en-US"/>
        </w:rPr>
      </w:pPr>
    </w:p>
    <w:p w14:paraId="0B53B8D3" w14:textId="165F8253" w:rsidR="003B18DF" w:rsidRPr="00A921C3" w:rsidRDefault="009C1264" w:rsidP="003E72B3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In order t</w:t>
      </w:r>
      <w:r w:rsidR="00A921C3" w:rsidRPr="00A921C3">
        <w:rPr>
          <w:lang w:val="en-US"/>
        </w:rPr>
        <w:t>o test your own im</w:t>
      </w:r>
      <w:r w:rsidR="001E0599">
        <w:rPr>
          <w:lang w:val="en-US"/>
        </w:rPr>
        <w:t>plement</w:t>
      </w:r>
      <w:r w:rsidR="00A921C3" w:rsidRPr="00A921C3">
        <w:rPr>
          <w:lang w:val="en-US"/>
        </w:rPr>
        <w:t>ation</w:t>
      </w:r>
      <w:r>
        <w:rPr>
          <w:lang w:val="en-US"/>
        </w:rPr>
        <w:t xml:space="preserve"> </w:t>
      </w:r>
      <w:r w:rsidRPr="00A921C3">
        <w:rPr>
          <w:lang w:val="en-US"/>
        </w:rPr>
        <w:t>adequately</w:t>
      </w:r>
      <w:r w:rsidR="00025552" w:rsidRPr="00A921C3">
        <w:rPr>
          <w:lang w:val="en-US"/>
        </w:rPr>
        <w:t xml:space="preserve">, </w:t>
      </w:r>
      <w:r w:rsidR="00A921C3" w:rsidRPr="00A921C3">
        <w:rPr>
          <w:lang w:val="en-US"/>
        </w:rPr>
        <w:t xml:space="preserve">I recommend that you write </w:t>
      </w:r>
      <w:r w:rsidR="00A921C3">
        <w:rPr>
          <w:lang w:val="en-US"/>
        </w:rPr>
        <w:t>the following short programs</w:t>
      </w:r>
      <w:r w:rsidR="00025552" w:rsidRPr="00A921C3">
        <w:rPr>
          <w:lang w:val="en-US"/>
        </w:rPr>
        <w:t>:</w:t>
      </w:r>
    </w:p>
    <w:p w14:paraId="25E6220A" w14:textId="77777777" w:rsidR="00025552" w:rsidRPr="00A921C3" w:rsidRDefault="00025552" w:rsidP="003B18DF">
      <w:pPr>
        <w:tabs>
          <w:tab w:val="left" w:pos="-1620"/>
          <w:tab w:val="left" w:pos="780"/>
        </w:tabs>
        <w:rPr>
          <w:lang w:val="en-US"/>
        </w:rPr>
      </w:pPr>
    </w:p>
    <w:p w14:paraId="08B493A2" w14:textId="77777777" w:rsidR="00025552" w:rsidRPr="001E0599" w:rsidRDefault="001E0599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Write a</w:t>
      </w:r>
      <w:r w:rsidR="00025552" w:rsidRPr="001E0599">
        <w:rPr>
          <w:lang w:val="en-US"/>
        </w:rPr>
        <w:t xml:space="preserve"> simpl</w:t>
      </w:r>
      <w:r>
        <w:rPr>
          <w:lang w:val="en-US"/>
        </w:rPr>
        <w:t>e</w:t>
      </w:r>
      <w:r w:rsidRPr="001E0599">
        <w:rPr>
          <w:lang w:val="en-US"/>
        </w:rPr>
        <w:t xml:space="preserve"> program that reads a string of characters </w:t>
      </w:r>
      <w:r>
        <w:rPr>
          <w:lang w:val="en-US"/>
        </w:rPr>
        <w:t>(</w:t>
      </w:r>
      <w:r w:rsidRPr="001E0599">
        <w:rPr>
          <w:lang w:val="en-US"/>
        </w:rPr>
        <w:t>containing the SQL statement to</w:t>
      </w:r>
      <w:r>
        <w:rPr>
          <w:lang w:val="en-US"/>
        </w:rPr>
        <w:t xml:space="preserve"> b</w:t>
      </w:r>
      <w:r w:rsidRPr="001E0599">
        <w:rPr>
          <w:lang w:val="en-US"/>
        </w:rPr>
        <w:t>e tested</w:t>
      </w:r>
      <w:r>
        <w:rPr>
          <w:lang w:val="en-US"/>
        </w:rPr>
        <w:t xml:space="preserve">) </w:t>
      </w:r>
      <w:r w:rsidRPr="001E0599">
        <w:rPr>
          <w:lang w:val="en-US"/>
        </w:rPr>
        <w:t>from the console</w:t>
      </w:r>
      <w:r w:rsidR="00025552" w:rsidRPr="001E0599">
        <w:rPr>
          <w:lang w:val="en-US"/>
        </w:rPr>
        <w:t xml:space="preserve">, </w:t>
      </w:r>
      <w:r>
        <w:rPr>
          <w:lang w:val="en-US"/>
        </w:rPr>
        <w:t xml:space="preserve">invokes your </w:t>
      </w:r>
      <w:r w:rsidR="00025552" w:rsidRPr="001E0599">
        <w:rPr>
          <w:lang w:val="en-US"/>
        </w:rPr>
        <w:t>FJDBC-</w:t>
      </w:r>
      <w:r>
        <w:rPr>
          <w:lang w:val="en-US"/>
        </w:rPr>
        <w:t>implementation and prints the results on the console</w:t>
      </w:r>
      <w:r w:rsidR="00025552" w:rsidRPr="001E0599">
        <w:rPr>
          <w:lang w:val="en-US"/>
        </w:rPr>
        <w:t>.</w:t>
      </w:r>
    </w:p>
    <w:p w14:paraId="12905198" w14:textId="2BF2490D" w:rsidR="00025552" w:rsidRPr="001E0599" w:rsidRDefault="001E0599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Write a simple</w:t>
      </w:r>
      <w:r w:rsidR="00025552" w:rsidRPr="001E0599">
        <w:rPr>
          <w:lang w:val="en-US"/>
        </w:rPr>
        <w:t xml:space="preserve"> </w:t>
      </w:r>
      <w:r w:rsidRPr="001E0599">
        <w:rPr>
          <w:lang w:val="en-US"/>
        </w:rPr>
        <w:t>program similar to</w:t>
      </w:r>
      <w:r>
        <w:rPr>
          <w:lang w:val="en-US"/>
        </w:rPr>
        <w:t xml:space="preserve"> t</w:t>
      </w:r>
      <w:r w:rsidRPr="001E0599">
        <w:rPr>
          <w:lang w:val="en-US"/>
        </w:rPr>
        <w:t>he previous assig</w:t>
      </w:r>
      <w:r>
        <w:rPr>
          <w:lang w:val="en-US"/>
        </w:rPr>
        <w:t>n</w:t>
      </w:r>
      <w:r w:rsidRPr="001E0599">
        <w:rPr>
          <w:lang w:val="en-US"/>
        </w:rPr>
        <w:t xml:space="preserve">ment that creates and loads a large </w:t>
      </w:r>
      <w:r>
        <w:rPr>
          <w:lang w:val="en-US"/>
        </w:rPr>
        <w:t>global distributed table with several thousand tuples.</w:t>
      </w:r>
    </w:p>
    <w:p w14:paraId="45970059" w14:textId="77777777" w:rsidR="00025552" w:rsidRPr="00CA12F4" w:rsidRDefault="00CA12F4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CA12F4">
        <w:rPr>
          <w:lang w:val="en-US"/>
        </w:rPr>
        <w:t>Write one</w:t>
      </w:r>
      <w:r w:rsidR="00025552" w:rsidRPr="00CA12F4">
        <w:rPr>
          <w:lang w:val="en-US"/>
        </w:rPr>
        <w:t xml:space="preserve"> o</w:t>
      </w:r>
      <w:r w:rsidRPr="00CA12F4">
        <w:rPr>
          <w:lang w:val="en-US"/>
        </w:rPr>
        <w:t>r more simple p</w:t>
      </w:r>
      <w:r w:rsidR="00025552" w:rsidRPr="00CA12F4">
        <w:rPr>
          <w:lang w:val="en-US"/>
        </w:rPr>
        <w:t>rogram</w:t>
      </w:r>
      <w:r w:rsidRPr="00CA12F4">
        <w:rPr>
          <w:lang w:val="en-US"/>
        </w:rPr>
        <w:t>s</w:t>
      </w:r>
      <w:r w:rsidR="00025552" w:rsidRPr="00CA12F4">
        <w:rPr>
          <w:lang w:val="en-US"/>
        </w:rPr>
        <w:t xml:space="preserve"> </w:t>
      </w:r>
      <w:r>
        <w:rPr>
          <w:lang w:val="en-US"/>
        </w:rPr>
        <w:t>tha</w:t>
      </w:r>
      <w:r w:rsidRPr="00CA12F4">
        <w:rPr>
          <w:lang w:val="en-US"/>
        </w:rPr>
        <w:t>t execute q</w:t>
      </w:r>
      <w:r w:rsidR="00025552" w:rsidRPr="00CA12F4">
        <w:rPr>
          <w:lang w:val="en-US"/>
        </w:rPr>
        <w:t xml:space="preserve">ueries </w:t>
      </w:r>
      <w:r w:rsidRPr="00CA12F4">
        <w:rPr>
          <w:lang w:val="en-US"/>
        </w:rPr>
        <w:t>on big tables and measure the response time</w:t>
      </w:r>
    </w:p>
    <w:p w14:paraId="4CF51ECA" w14:textId="77777777" w:rsidR="00CA12F4" w:rsidRPr="00CA12F4" w:rsidRDefault="00CA12F4" w:rsidP="00CA12F4">
      <w:pPr>
        <w:tabs>
          <w:tab w:val="left" w:pos="-1620"/>
          <w:tab w:val="left" w:pos="780"/>
        </w:tabs>
        <w:rPr>
          <w:lang w:val="en-US"/>
        </w:rPr>
      </w:pPr>
    </w:p>
    <w:p w14:paraId="72AAF7A8" w14:textId="209DECCF" w:rsidR="00025552" w:rsidRPr="006242E6" w:rsidRDefault="007D364E" w:rsidP="00DE098A">
      <w:p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To</w:t>
      </w:r>
      <w:r w:rsidR="00CA12F4" w:rsidRPr="00CA12F4">
        <w:rPr>
          <w:lang w:val="en-US"/>
        </w:rPr>
        <w:t xml:space="preserve"> validate your implementation we will run a benchmark of </w:t>
      </w:r>
      <w:r w:rsidR="00BD603E" w:rsidRPr="00CA12F4">
        <w:rPr>
          <w:lang w:val="en-US"/>
        </w:rPr>
        <w:t>SQL</w:t>
      </w:r>
      <w:r w:rsidR="0063101F">
        <w:rPr>
          <w:lang w:val="en-US"/>
        </w:rPr>
        <w:t xml:space="preserve"> </w:t>
      </w:r>
      <w:r w:rsidR="00CA12F4" w:rsidRPr="00CA12F4">
        <w:rPr>
          <w:lang w:val="en-US"/>
        </w:rPr>
        <w:t xml:space="preserve">statements on your federative layer, check </w:t>
      </w:r>
      <w:r>
        <w:rPr>
          <w:lang w:val="en-US"/>
        </w:rPr>
        <w:t>t</w:t>
      </w:r>
      <w:r w:rsidR="00CA12F4" w:rsidRPr="00CA12F4">
        <w:rPr>
          <w:lang w:val="en-US"/>
        </w:rPr>
        <w:t>he correctnes</w:t>
      </w:r>
      <w:r w:rsidR="00CA12F4">
        <w:rPr>
          <w:lang w:val="en-US"/>
        </w:rPr>
        <w:t>s</w:t>
      </w:r>
      <w:r w:rsidR="00CA12F4" w:rsidRPr="00CA12F4">
        <w:rPr>
          <w:lang w:val="en-US"/>
        </w:rPr>
        <w:t xml:space="preserve"> of </w:t>
      </w:r>
      <w:r w:rsidR="00CA12F4">
        <w:rPr>
          <w:lang w:val="en-US"/>
        </w:rPr>
        <w:t>t</w:t>
      </w:r>
      <w:r w:rsidR="00CA12F4" w:rsidRPr="00CA12F4">
        <w:rPr>
          <w:lang w:val="en-US"/>
        </w:rPr>
        <w:t>he</w:t>
      </w:r>
      <w:r w:rsidR="00CA12F4">
        <w:rPr>
          <w:lang w:val="en-US"/>
        </w:rPr>
        <w:t xml:space="preserve"> </w:t>
      </w:r>
      <w:r w:rsidR="00CA12F4" w:rsidRPr="00CA12F4">
        <w:rPr>
          <w:lang w:val="en-US"/>
        </w:rPr>
        <w:t>re</w:t>
      </w:r>
      <w:r w:rsidR="00CA12F4">
        <w:rPr>
          <w:lang w:val="en-US"/>
        </w:rPr>
        <w:t>sult</w:t>
      </w:r>
      <w:r>
        <w:rPr>
          <w:lang w:val="en-US"/>
        </w:rPr>
        <w:t>s</w:t>
      </w:r>
      <w:r w:rsidR="00CA12F4">
        <w:rPr>
          <w:lang w:val="en-US"/>
        </w:rPr>
        <w:t xml:space="preserve"> </w:t>
      </w:r>
      <w:r w:rsidR="00CA12F4" w:rsidRPr="00CA12F4">
        <w:rPr>
          <w:lang w:val="en-US"/>
        </w:rPr>
        <w:t>and measur</w:t>
      </w:r>
      <w:r w:rsidR="00CA12F4">
        <w:rPr>
          <w:lang w:val="en-US"/>
        </w:rPr>
        <w:t>e the response times.</w:t>
      </w:r>
      <w:r w:rsidR="00BD603E" w:rsidRPr="00CA12F4">
        <w:rPr>
          <w:lang w:val="en-US"/>
        </w:rPr>
        <w:t xml:space="preserve"> </w:t>
      </w:r>
      <w:r>
        <w:rPr>
          <w:lang w:val="en-US"/>
        </w:rPr>
        <w:t xml:space="preserve">Your code will </w:t>
      </w:r>
      <w:r w:rsidR="00CA12F4" w:rsidRPr="00CA12F4">
        <w:rPr>
          <w:lang w:val="en-US"/>
        </w:rPr>
        <w:t>be linked to programs equivalent to pro</w:t>
      </w:r>
      <w:r>
        <w:rPr>
          <w:lang w:val="en-US"/>
        </w:rPr>
        <w:t>g</w:t>
      </w:r>
      <w:r w:rsidR="00CA12F4" w:rsidRPr="00CA12F4">
        <w:rPr>
          <w:lang w:val="en-US"/>
        </w:rPr>
        <w:t xml:space="preserve">rams </w:t>
      </w:r>
      <w:r>
        <w:rPr>
          <w:lang w:val="en-US"/>
        </w:rPr>
        <w:t xml:space="preserve">(see above) provided by us. </w:t>
      </w:r>
      <w:r w:rsidR="00BD603E" w:rsidRPr="007D364E">
        <w:rPr>
          <w:lang w:val="en-US"/>
        </w:rPr>
        <w:t>SQL</w:t>
      </w:r>
      <w:r w:rsidRPr="007D364E">
        <w:rPr>
          <w:lang w:val="en-US"/>
        </w:rPr>
        <w:t xml:space="preserve"> stat</w:t>
      </w:r>
      <w:r>
        <w:rPr>
          <w:lang w:val="en-US"/>
        </w:rPr>
        <w:t>ements, especially the SELECT ones,</w:t>
      </w:r>
      <w:r w:rsidRPr="007D364E">
        <w:rPr>
          <w:lang w:val="en-US"/>
        </w:rPr>
        <w:t xml:space="preserve"> </w:t>
      </w:r>
      <w:r>
        <w:rPr>
          <w:lang w:val="en-US"/>
        </w:rPr>
        <w:t>to be tested will be publ</w:t>
      </w:r>
      <w:r w:rsidRPr="007D364E">
        <w:rPr>
          <w:lang w:val="en-US"/>
        </w:rPr>
        <w:t>i</w:t>
      </w:r>
      <w:r>
        <w:rPr>
          <w:lang w:val="en-US"/>
        </w:rPr>
        <w:t>s</w:t>
      </w:r>
      <w:r w:rsidRPr="007D364E">
        <w:rPr>
          <w:lang w:val="en-US"/>
        </w:rPr>
        <w:t>hed some time before the tests</w:t>
      </w:r>
      <w:r>
        <w:rPr>
          <w:lang w:val="en-US"/>
        </w:rPr>
        <w:t>.</w:t>
      </w:r>
    </w:p>
    <w:p w14:paraId="23EBE4CA" w14:textId="77777777" w:rsidR="003B18DF" w:rsidRPr="006242E6" w:rsidRDefault="003B18DF" w:rsidP="003B18DF">
      <w:pPr>
        <w:tabs>
          <w:tab w:val="left" w:pos="-1620"/>
          <w:tab w:val="left" w:pos="780"/>
        </w:tabs>
        <w:rPr>
          <w:lang w:val="en-US"/>
        </w:rPr>
      </w:pPr>
    </w:p>
    <w:p w14:paraId="2BB4DD7F" w14:textId="08E94115" w:rsidR="008C198F" w:rsidRPr="00B94474" w:rsidRDefault="008C198F" w:rsidP="008C198F">
      <w:pPr>
        <w:rPr>
          <w:b/>
          <w:sz w:val="22"/>
          <w:szCs w:val="22"/>
          <w:lang w:val="en-US"/>
        </w:rPr>
      </w:pPr>
      <w:r w:rsidRPr="00B94474">
        <w:rPr>
          <w:b/>
          <w:sz w:val="22"/>
          <w:szCs w:val="22"/>
          <w:u w:val="single"/>
          <w:lang w:val="en-US"/>
        </w:rPr>
        <w:t>Proto</w:t>
      </w:r>
      <w:r w:rsidR="00EC1ED8" w:rsidRPr="00B94474">
        <w:rPr>
          <w:b/>
          <w:sz w:val="22"/>
          <w:szCs w:val="22"/>
          <w:u w:val="single"/>
          <w:lang w:val="en-US"/>
        </w:rPr>
        <w:t>col</w:t>
      </w:r>
      <w:r w:rsidRPr="00B94474">
        <w:rPr>
          <w:b/>
          <w:sz w:val="22"/>
          <w:szCs w:val="22"/>
          <w:u w:val="single"/>
          <w:lang w:val="en-US"/>
        </w:rPr>
        <w:t xml:space="preserve"> </w:t>
      </w:r>
      <w:r w:rsidR="00B94474" w:rsidRPr="00B94474">
        <w:rPr>
          <w:b/>
          <w:sz w:val="22"/>
          <w:szCs w:val="22"/>
          <w:u w:val="single"/>
          <w:lang w:val="en-US"/>
        </w:rPr>
        <w:t xml:space="preserve">(documentation) of </w:t>
      </w:r>
      <w:r w:rsidR="00B94474">
        <w:rPr>
          <w:b/>
          <w:sz w:val="22"/>
          <w:szCs w:val="22"/>
          <w:u w:val="single"/>
          <w:lang w:val="en-US"/>
        </w:rPr>
        <w:t>operations within the FDBC layer</w:t>
      </w:r>
      <w:r w:rsidRPr="00B94474">
        <w:rPr>
          <w:b/>
          <w:sz w:val="22"/>
          <w:szCs w:val="22"/>
          <w:lang w:val="en-US"/>
        </w:rPr>
        <w:t xml:space="preserve">: </w:t>
      </w:r>
      <w:r w:rsidR="00EC1ED8" w:rsidRPr="00B94474">
        <w:rPr>
          <w:b/>
          <w:sz w:val="22"/>
          <w:szCs w:val="22"/>
          <w:lang w:val="en-US"/>
        </w:rPr>
        <w:t>In d</w:t>
      </w:r>
      <w:r w:rsidRPr="00B94474">
        <w:rPr>
          <w:b/>
          <w:sz w:val="22"/>
          <w:szCs w:val="22"/>
          <w:lang w:val="en-US"/>
        </w:rPr>
        <w:t>etail</w:t>
      </w:r>
    </w:p>
    <w:p w14:paraId="54A208E2" w14:textId="77777777" w:rsidR="008C198F" w:rsidRPr="00B94474" w:rsidRDefault="008C198F" w:rsidP="008C198F">
      <w:pPr>
        <w:jc w:val="both"/>
        <w:rPr>
          <w:lang w:val="en-US"/>
        </w:rPr>
      </w:pPr>
    </w:p>
    <w:p w14:paraId="7642A8E8" w14:textId="2B8A01BD" w:rsidR="0061526D" w:rsidRPr="00F82BD9" w:rsidRDefault="00B94474" w:rsidP="00DE098A">
      <w:pPr>
        <w:tabs>
          <w:tab w:val="left" w:pos="-1620"/>
          <w:tab w:val="left" w:pos="780"/>
        </w:tabs>
        <w:jc w:val="both"/>
        <w:rPr>
          <w:lang w:val="en-US"/>
        </w:rPr>
      </w:pPr>
      <w:r w:rsidRPr="00DE098A">
        <w:rPr>
          <w:lang w:val="en-US"/>
        </w:rPr>
        <w:t xml:space="preserve">In order to </w:t>
      </w:r>
      <w:r w:rsidR="006973BB" w:rsidRPr="00DE098A">
        <w:rPr>
          <w:lang w:val="en-US"/>
        </w:rPr>
        <w:t xml:space="preserve">validate your implementation please log the processed statements in a file (and via console optionally). </w:t>
      </w:r>
      <w:r w:rsidR="006973BB">
        <w:rPr>
          <w:lang w:val="en-US"/>
        </w:rPr>
        <w:t>The file should be named fedprot.txt and created on the program’s start.</w:t>
      </w:r>
      <w:r w:rsidR="006973BB" w:rsidRPr="00DE098A">
        <w:rPr>
          <w:lang w:val="en-US"/>
        </w:rPr>
        <w:t xml:space="preserve"> </w:t>
      </w:r>
      <w:r w:rsidR="006973BB" w:rsidRPr="006973BB">
        <w:rPr>
          <w:lang w:val="en-US"/>
        </w:rPr>
        <w:t xml:space="preserve">In this file all received statements and all resulting JDBC queries to the </w:t>
      </w:r>
      <w:proofErr w:type="spellStart"/>
      <w:r w:rsidR="006973BB" w:rsidRPr="006973BB">
        <w:rPr>
          <w:lang w:val="en-US"/>
        </w:rPr>
        <w:t>CDBSes</w:t>
      </w:r>
      <w:proofErr w:type="spellEnd"/>
      <w:r w:rsidR="006973BB" w:rsidRPr="006973BB">
        <w:rPr>
          <w:lang w:val="en-US"/>
        </w:rPr>
        <w:t xml:space="preserve"> should be </w:t>
      </w:r>
      <w:r w:rsidR="006973BB" w:rsidRPr="00DE098A">
        <w:rPr>
          <w:lang w:val="en-US"/>
        </w:rPr>
        <w:t>logged</w:t>
      </w:r>
      <w:r w:rsidR="006973BB" w:rsidRPr="006973BB">
        <w:rPr>
          <w:lang w:val="en-US"/>
        </w:rPr>
        <w:t>.</w:t>
      </w:r>
      <w:r w:rsidR="006973BB">
        <w:rPr>
          <w:lang w:val="en-US"/>
        </w:rPr>
        <w:t xml:space="preserve"> </w:t>
      </w:r>
      <w:r w:rsidRPr="00B94474">
        <w:rPr>
          <w:lang w:val="en-US"/>
        </w:rPr>
        <w:t>Output should be formatted roughly according (similar) to</w:t>
      </w:r>
      <w:r w:rsidR="00F82BD9">
        <w:rPr>
          <w:lang w:val="en-US"/>
        </w:rPr>
        <w:t xml:space="preserve"> </w:t>
      </w:r>
      <w:r w:rsidRPr="00B94474">
        <w:rPr>
          <w:lang w:val="en-US"/>
        </w:rPr>
        <w:t>the following example</w:t>
      </w:r>
      <w:r w:rsidR="0061526D" w:rsidRPr="00B94474">
        <w:rPr>
          <w:lang w:val="en-US"/>
        </w:rPr>
        <w:t>.</w:t>
      </w:r>
      <w:r w:rsidR="004F774C" w:rsidRPr="00B94474">
        <w:rPr>
          <w:lang w:val="en-US"/>
        </w:rPr>
        <w:t xml:space="preserve"> </w:t>
      </w:r>
      <w:r w:rsidR="00F82BD9">
        <w:rPr>
          <w:lang w:val="en-US"/>
        </w:rPr>
        <w:t>The exact time (up to a granularity of m</w:t>
      </w:r>
      <w:r w:rsidR="00F82BD9" w:rsidRPr="00F82BD9">
        <w:rPr>
          <w:lang w:val="en-US"/>
        </w:rPr>
        <w:t>illise</w:t>
      </w:r>
      <w:r w:rsidR="00F82BD9">
        <w:rPr>
          <w:lang w:val="en-US"/>
        </w:rPr>
        <w:t>co</w:t>
      </w:r>
      <w:r w:rsidR="00F82BD9" w:rsidRPr="00F82BD9">
        <w:rPr>
          <w:lang w:val="en-US"/>
        </w:rPr>
        <w:t>nd</w:t>
      </w:r>
      <w:r w:rsidR="00F82BD9">
        <w:rPr>
          <w:lang w:val="en-US"/>
        </w:rPr>
        <w:t>s) has to be printed at</w:t>
      </w:r>
      <w:r w:rsidR="00F82BD9" w:rsidRPr="00F82BD9">
        <w:rPr>
          <w:lang w:val="en-US"/>
        </w:rPr>
        <w:t xml:space="preserve"> the beginning of each line</w:t>
      </w:r>
      <w:r w:rsidR="004F774C" w:rsidRPr="00F82BD9">
        <w:rPr>
          <w:lang w:val="en-US"/>
        </w:rPr>
        <w:t>.</w:t>
      </w:r>
    </w:p>
    <w:p w14:paraId="7656D639" w14:textId="77777777" w:rsidR="007D2D60" w:rsidRPr="00F82BD9" w:rsidRDefault="007D2D60" w:rsidP="003B18DF">
      <w:pPr>
        <w:tabs>
          <w:tab w:val="left" w:pos="-1620"/>
          <w:tab w:val="left" w:pos="780"/>
        </w:tabs>
        <w:rPr>
          <w:lang w:val="en-US"/>
        </w:rPr>
      </w:pPr>
    </w:p>
    <w:p w14:paraId="7C6531FA" w14:textId="77777777" w:rsidR="007D2D60" w:rsidRPr="0061526D" w:rsidRDefault="0061526D" w:rsidP="003B18DF">
      <w:pPr>
        <w:tabs>
          <w:tab w:val="left" w:pos="-1620"/>
          <w:tab w:val="left" w:pos="780"/>
        </w:tabs>
        <w:rPr>
          <w:lang w:val="en-GB"/>
        </w:rPr>
      </w:pPr>
      <w:r w:rsidRPr="0061526D">
        <w:rPr>
          <w:lang w:val="en-GB"/>
        </w:rPr>
        <w:t>&lt;12:10:23.100&gt; Start FDBS</w:t>
      </w:r>
    </w:p>
    <w:p w14:paraId="513B4BF7" w14:textId="77777777" w:rsidR="0061526D" w:rsidRP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  <w:r w:rsidRPr="0061526D">
        <w:rPr>
          <w:lang w:val="en-GB"/>
        </w:rPr>
        <w:t>&lt;12:10:23.101&gt; Connect 1 oralv9a</w:t>
      </w:r>
      <w:r>
        <w:rPr>
          <w:lang w:val="en-GB"/>
        </w:rPr>
        <w:t>, vdbs24</w:t>
      </w:r>
    </w:p>
    <w:p w14:paraId="6ADE1E37" w14:textId="77777777" w:rsidR="0061526D" w:rsidRP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lastRenderedPageBreak/>
        <w:t>&lt;12:10:23.103</w:t>
      </w:r>
      <w:r w:rsidRPr="0061526D">
        <w:rPr>
          <w:lang w:val="en-GB"/>
        </w:rPr>
        <w:t>&gt; C</w:t>
      </w:r>
      <w:r>
        <w:rPr>
          <w:lang w:val="en-GB"/>
        </w:rPr>
        <w:t>onnect 2 oralv8</w:t>
      </w:r>
      <w:r w:rsidRPr="0061526D">
        <w:rPr>
          <w:lang w:val="en-GB"/>
        </w:rPr>
        <w:t>a</w:t>
      </w:r>
      <w:r>
        <w:rPr>
          <w:lang w:val="en-GB"/>
        </w:rPr>
        <w:t>, vdbs24</w:t>
      </w:r>
    </w:p>
    <w:p w14:paraId="663A1BDD" w14:textId="77777777" w:rsid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&lt;12:10:23.104</w:t>
      </w:r>
      <w:r w:rsidRPr="0061526D">
        <w:rPr>
          <w:lang w:val="en-GB"/>
        </w:rPr>
        <w:t>&gt; C</w:t>
      </w:r>
      <w:r>
        <w:rPr>
          <w:lang w:val="en-GB"/>
        </w:rPr>
        <w:t>onnect 3</w:t>
      </w:r>
      <w:r w:rsidRPr="0061526D">
        <w:rPr>
          <w:lang w:val="en-GB"/>
        </w:rPr>
        <w:t xml:space="preserve"> oralv</w:t>
      </w:r>
      <w:r>
        <w:rPr>
          <w:lang w:val="en-GB"/>
        </w:rPr>
        <w:t>10</w:t>
      </w:r>
      <w:r w:rsidRPr="0061526D">
        <w:rPr>
          <w:lang w:val="en-GB"/>
        </w:rPr>
        <w:t>a</w:t>
      </w:r>
      <w:r>
        <w:rPr>
          <w:lang w:val="en-GB"/>
        </w:rPr>
        <w:t>, vdbs24</w:t>
      </w:r>
    </w:p>
    <w:p w14:paraId="5E4BDF1A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&lt;12:10:23.105</w:t>
      </w:r>
      <w:r w:rsidRPr="0061526D">
        <w:rPr>
          <w:lang w:val="en-GB"/>
        </w:rPr>
        <w:t xml:space="preserve">&gt; </w:t>
      </w:r>
      <w:r>
        <w:rPr>
          <w:lang w:val="en-GB"/>
        </w:rPr>
        <w:t>Received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FJDBC: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(12, ‘Meier’</w:t>
      </w:r>
      <w:proofErr w:type="gramStart"/>
      <w:r>
        <w:rPr>
          <w:lang w:val="en-GB"/>
        </w:rPr>
        <w:t>,63001</w:t>
      </w:r>
      <w:proofErr w:type="gramEnd"/>
      <w:r>
        <w:rPr>
          <w:lang w:val="en-GB"/>
        </w:rPr>
        <w:t>)</w:t>
      </w:r>
    </w:p>
    <w:p w14:paraId="1FBABEEA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&lt;12:10:23.105</w:t>
      </w:r>
      <w:r w:rsidRPr="0061526D">
        <w:rPr>
          <w:lang w:val="en-GB"/>
        </w:rPr>
        <w:t xml:space="preserve">&gt; </w:t>
      </w:r>
      <w:r>
        <w:rPr>
          <w:lang w:val="en-GB"/>
        </w:rPr>
        <w:t>Sent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oralv8a: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(12, ‘Meier’</w:t>
      </w:r>
      <w:proofErr w:type="gramStart"/>
      <w:r>
        <w:rPr>
          <w:lang w:val="en-GB"/>
        </w:rPr>
        <w:t>,63001</w:t>
      </w:r>
      <w:proofErr w:type="gramEnd"/>
      <w:r>
        <w:rPr>
          <w:lang w:val="en-GB"/>
        </w:rPr>
        <w:t>)</w:t>
      </w:r>
    </w:p>
    <w:p w14:paraId="5A3AE202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&lt;12:10:23.106</w:t>
      </w:r>
      <w:r w:rsidRPr="0061526D">
        <w:rPr>
          <w:lang w:val="en-GB"/>
        </w:rPr>
        <w:t xml:space="preserve">&gt; </w:t>
      </w:r>
      <w:r>
        <w:rPr>
          <w:lang w:val="en-GB"/>
        </w:rPr>
        <w:t>Received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FJDBC: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(45, ‘Mehler’</w:t>
      </w:r>
      <w:proofErr w:type="gramStart"/>
      <w:r>
        <w:rPr>
          <w:lang w:val="en-GB"/>
        </w:rPr>
        <w:t>,29556</w:t>
      </w:r>
      <w:proofErr w:type="gramEnd"/>
      <w:r>
        <w:rPr>
          <w:lang w:val="en-GB"/>
        </w:rPr>
        <w:t>)</w:t>
      </w:r>
    </w:p>
    <w:p w14:paraId="1FFD601D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&lt;12:10:23.106</w:t>
      </w:r>
      <w:r w:rsidRPr="0061526D">
        <w:rPr>
          <w:lang w:val="en-GB"/>
        </w:rPr>
        <w:t xml:space="preserve">&gt; </w:t>
      </w:r>
      <w:r>
        <w:rPr>
          <w:lang w:val="en-GB"/>
        </w:rPr>
        <w:t>Sent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oralv9a: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(45, ‘Mehler’</w:t>
      </w:r>
      <w:proofErr w:type="gramStart"/>
      <w:r>
        <w:rPr>
          <w:lang w:val="en-GB"/>
        </w:rPr>
        <w:t>,29556</w:t>
      </w:r>
      <w:proofErr w:type="gramEnd"/>
      <w:r>
        <w:rPr>
          <w:lang w:val="en-GB"/>
        </w:rPr>
        <w:t>)</w:t>
      </w:r>
    </w:p>
    <w:p w14:paraId="565CF5E7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&lt;12:10:23.107</w:t>
      </w:r>
      <w:r w:rsidRPr="0061526D">
        <w:rPr>
          <w:lang w:val="en-GB"/>
        </w:rPr>
        <w:t xml:space="preserve">&gt; </w:t>
      </w:r>
      <w:r>
        <w:rPr>
          <w:lang w:val="en-GB"/>
        </w:rPr>
        <w:t>Received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FJDBC: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(99, ‘Zehner’</w:t>
      </w:r>
      <w:proofErr w:type="gramStart"/>
      <w:r>
        <w:rPr>
          <w:lang w:val="en-GB"/>
        </w:rPr>
        <w:t>,81324</w:t>
      </w:r>
      <w:proofErr w:type="gramEnd"/>
      <w:r>
        <w:rPr>
          <w:lang w:val="en-GB"/>
        </w:rPr>
        <w:t>)</w:t>
      </w:r>
    </w:p>
    <w:p w14:paraId="47526FB1" w14:textId="77777777" w:rsidR="004026E0" w:rsidRDefault="004026E0" w:rsidP="004026E0">
      <w:pPr>
        <w:tabs>
          <w:tab w:val="left" w:pos="-1620"/>
          <w:tab w:val="left" w:pos="780"/>
        </w:tabs>
        <w:rPr>
          <w:lang w:val="en-GB"/>
        </w:rPr>
      </w:pPr>
      <w:r>
        <w:rPr>
          <w:lang w:val="en-GB"/>
        </w:rPr>
        <w:t>&lt;12:10:23.107</w:t>
      </w:r>
      <w:r w:rsidRPr="0061526D">
        <w:rPr>
          <w:lang w:val="en-GB"/>
        </w:rPr>
        <w:t xml:space="preserve">&gt; </w:t>
      </w:r>
      <w:r>
        <w:rPr>
          <w:lang w:val="en-GB"/>
        </w:rPr>
        <w:t>Sent</w:t>
      </w:r>
      <w:r w:rsidRPr="0061526D">
        <w:rPr>
          <w:lang w:val="en-GB"/>
        </w:rPr>
        <w:t xml:space="preserve"> </w:t>
      </w:r>
      <w:r>
        <w:rPr>
          <w:lang w:val="en-GB"/>
        </w:rPr>
        <w:t xml:space="preserve">oralv10a: Insert into </w:t>
      </w:r>
      <w:proofErr w:type="spellStart"/>
      <w:r>
        <w:rPr>
          <w:lang w:val="en-GB"/>
        </w:rPr>
        <w:t>pers</w:t>
      </w:r>
      <w:proofErr w:type="spellEnd"/>
      <w:r>
        <w:rPr>
          <w:lang w:val="en-GB"/>
        </w:rPr>
        <w:t xml:space="preserve"> values (99, ‘Zehner’</w:t>
      </w:r>
      <w:proofErr w:type="gramStart"/>
      <w:r>
        <w:rPr>
          <w:lang w:val="en-GB"/>
        </w:rPr>
        <w:t>,81324</w:t>
      </w:r>
      <w:proofErr w:type="gramEnd"/>
      <w:r>
        <w:rPr>
          <w:lang w:val="en-GB"/>
        </w:rPr>
        <w:t>)</w:t>
      </w:r>
    </w:p>
    <w:p w14:paraId="4093ABCC" w14:textId="77777777" w:rsidR="0061526D" w:rsidRDefault="0061526D" w:rsidP="0061526D">
      <w:pPr>
        <w:tabs>
          <w:tab w:val="left" w:pos="-1620"/>
          <w:tab w:val="left" w:pos="780"/>
        </w:tabs>
        <w:rPr>
          <w:lang w:val="en-GB"/>
        </w:rPr>
      </w:pPr>
    </w:p>
    <w:p w14:paraId="10792783" w14:textId="38ABA188" w:rsidR="0061526D" w:rsidRPr="00DE098A" w:rsidRDefault="006973BB" w:rsidP="003B18DF">
      <w:pPr>
        <w:tabs>
          <w:tab w:val="left" w:pos="-1620"/>
          <w:tab w:val="left" w:pos="780"/>
        </w:tabs>
        <w:rPr>
          <w:lang w:val="en-US"/>
        </w:rPr>
      </w:pPr>
      <w:r>
        <w:rPr>
          <w:lang w:val="en-GB"/>
        </w:rPr>
        <w:t>Feel free to log also additional information</w:t>
      </w:r>
      <w:r w:rsidR="00183FED">
        <w:rPr>
          <w:lang w:val="en-GB"/>
        </w:rPr>
        <w:t xml:space="preserve"> and details</w:t>
      </w:r>
      <w:r>
        <w:rPr>
          <w:lang w:val="en-GB"/>
        </w:rPr>
        <w:t xml:space="preserve"> but</w:t>
      </w:r>
      <w:r w:rsidR="00183FED">
        <w:rPr>
          <w:lang w:val="en-GB"/>
        </w:rPr>
        <w:t xml:space="preserve"> keep the output human-readable.</w:t>
      </w:r>
      <w:r>
        <w:rPr>
          <w:lang w:val="en-GB"/>
        </w:rPr>
        <w:t xml:space="preserve"> </w:t>
      </w:r>
    </w:p>
    <w:p w14:paraId="12ED78CD" w14:textId="77777777" w:rsidR="00775527" w:rsidRPr="00DE098A" w:rsidRDefault="00775527" w:rsidP="003B18DF">
      <w:pPr>
        <w:tabs>
          <w:tab w:val="left" w:pos="-1620"/>
          <w:tab w:val="left" w:pos="780"/>
        </w:tabs>
        <w:rPr>
          <w:lang w:val="en-US"/>
        </w:rPr>
      </w:pPr>
    </w:p>
    <w:p w14:paraId="3B400A65" w14:textId="77777777" w:rsidR="00382102" w:rsidRPr="00DE098A" w:rsidRDefault="00382102" w:rsidP="00382102">
      <w:pPr>
        <w:rPr>
          <w:b/>
          <w:sz w:val="22"/>
          <w:szCs w:val="22"/>
          <w:lang w:val="en-US"/>
        </w:rPr>
      </w:pPr>
      <w:r w:rsidRPr="00DE098A">
        <w:rPr>
          <w:b/>
          <w:sz w:val="22"/>
          <w:szCs w:val="22"/>
          <w:u w:val="single"/>
          <w:lang w:val="en-US"/>
        </w:rPr>
        <w:t>Do</w:t>
      </w:r>
      <w:r w:rsidR="0014472E" w:rsidRPr="00DE098A">
        <w:rPr>
          <w:b/>
          <w:sz w:val="22"/>
          <w:szCs w:val="22"/>
          <w:u w:val="single"/>
          <w:lang w:val="en-US"/>
        </w:rPr>
        <w:t>cu</w:t>
      </w:r>
      <w:r w:rsidRPr="00DE098A">
        <w:rPr>
          <w:b/>
          <w:sz w:val="22"/>
          <w:szCs w:val="22"/>
          <w:u w:val="single"/>
          <w:lang w:val="en-US"/>
        </w:rPr>
        <w:t xml:space="preserve">mentation </w:t>
      </w:r>
      <w:r w:rsidR="0014472E" w:rsidRPr="00DE098A">
        <w:rPr>
          <w:b/>
          <w:sz w:val="22"/>
          <w:szCs w:val="22"/>
          <w:u w:val="single"/>
          <w:lang w:val="en-US"/>
        </w:rPr>
        <w:t>of your s</w:t>
      </w:r>
      <w:r w:rsidRPr="00DE098A">
        <w:rPr>
          <w:b/>
          <w:sz w:val="22"/>
          <w:szCs w:val="22"/>
          <w:u w:val="single"/>
          <w:lang w:val="en-US"/>
        </w:rPr>
        <w:t>oftware</w:t>
      </w:r>
    </w:p>
    <w:p w14:paraId="22DB87D4" w14:textId="77777777" w:rsidR="00382102" w:rsidRPr="00DE098A" w:rsidRDefault="00382102" w:rsidP="00382102">
      <w:pPr>
        <w:jc w:val="both"/>
        <w:rPr>
          <w:lang w:val="en-US"/>
        </w:rPr>
      </w:pPr>
    </w:p>
    <w:p w14:paraId="5AF6A043" w14:textId="77777777" w:rsidR="00382102" w:rsidRPr="007D364E" w:rsidRDefault="007D364E" w:rsidP="00382102">
      <w:pPr>
        <w:tabs>
          <w:tab w:val="left" w:pos="-1620"/>
          <w:tab w:val="left" w:pos="780"/>
        </w:tabs>
        <w:rPr>
          <w:lang w:val="en-US"/>
        </w:rPr>
      </w:pPr>
      <w:r w:rsidRPr="007D364E">
        <w:rPr>
          <w:lang w:val="en-US"/>
        </w:rPr>
        <w:t>Design and implem</w:t>
      </w:r>
      <w:r>
        <w:rPr>
          <w:lang w:val="en-US"/>
        </w:rPr>
        <w:t>en</w:t>
      </w:r>
      <w:r w:rsidRPr="007D364E">
        <w:rPr>
          <w:lang w:val="en-US"/>
        </w:rPr>
        <w:t xml:space="preserve">tation shall be </w:t>
      </w:r>
      <w:r w:rsidR="00B956B0">
        <w:rPr>
          <w:lang w:val="en-US"/>
        </w:rPr>
        <w:t xml:space="preserve">documented, especially the </w:t>
      </w:r>
      <w:r w:rsidRPr="007D364E">
        <w:rPr>
          <w:lang w:val="en-US"/>
        </w:rPr>
        <w:t>design decisions</w:t>
      </w:r>
      <w:r w:rsidR="00382102" w:rsidRPr="007D364E">
        <w:rPr>
          <w:lang w:val="en-US"/>
        </w:rPr>
        <w:t>.</w:t>
      </w:r>
    </w:p>
    <w:p w14:paraId="426F18C9" w14:textId="77777777" w:rsidR="00382102" w:rsidRDefault="00382102" w:rsidP="00382102">
      <w:pPr>
        <w:tabs>
          <w:tab w:val="left" w:pos="-1620"/>
          <w:tab w:val="left" w:pos="780"/>
        </w:tabs>
        <w:rPr>
          <w:lang w:val="en-US"/>
        </w:rPr>
      </w:pPr>
    </w:p>
    <w:p w14:paraId="3B16A6D2" w14:textId="2B60BE3E" w:rsidR="007D364E" w:rsidRDefault="007D364E" w:rsidP="00382102">
      <w:pPr>
        <w:tabs>
          <w:tab w:val="left" w:pos="-1620"/>
          <w:tab w:val="left" w:pos="780"/>
        </w:tabs>
        <w:rPr>
          <w:lang w:val="en-US"/>
        </w:rPr>
      </w:pPr>
      <w:r>
        <w:rPr>
          <w:lang w:val="en-US"/>
        </w:rPr>
        <w:t>The documentation at least has address the following topics:</w:t>
      </w:r>
    </w:p>
    <w:p w14:paraId="6F0A8AEC" w14:textId="77777777" w:rsidR="00382102" w:rsidRPr="007D364E" w:rsidRDefault="00382102" w:rsidP="00382102">
      <w:pPr>
        <w:tabs>
          <w:tab w:val="left" w:pos="-1620"/>
          <w:tab w:val="left" w:pos="780"/>
        </w:tabs>
        <w:rPr>
          <w:lang w:val="en-US"/>
        </w:rPr>
      </w:pPr>
    </w:p>
    <w:p w14:paraId="02806843" w14:textId="396F1037" w:rsidR="007D364E" w:rsidRPr="007D364E" w:rsidRDefault="003615A6" w:rsidP="0063101F">
      <w:pPr>
        <w:numPr>
          <w:ilvl w:val="0"/>
          <w:numId w:val="18"/>
        </w:numPr>
        <w:tabs>
          <w:tab w:val="left" w:pos="-1620"/>
          <w:tab w:val="left" w:pos="780"/>
        </w:tabs>
        <w:rPr>
          <w:lang w:val="en-US"/>
        </w:rPr>
      </w:pPr>
      <w:r>
        <w:rPr>
          <w:lang w:val="en-US"/>
        </w:rPr>
        <w:t>Name</w:t>
      </w:r>
      <w:r w:rsidR="007D364E" w:rsidRPr="007D364E">
        <w:rPr>
          <w:lang w:val="en-US"/>
        </w:rPr>
        <w:t xml:space="preserve"> and matriculation number of each group</w:t>
      </w:r>
      <w:r w:rsidR="00A10A83">
        <w:rPr>
          <w:lang w:val="en-US"/>
        </w:rPr>
        <w:t xml:space="preserve"> </w:t>
      </w:r>
      <w:r w:rsidR="007D364E" w:rsidRPr="007D364E">
        <w:rPr>
          <w:lang w:val="en-US"/>
        </w:rPr>
        <w:t>mem</w:t>
      </w:r>
      <w:r>
        <w:rPr>
          <w:lang w:val="en-US"/>
        </w:rPr>
        <w:t>b</w:t>
      </w:r>
      <w:r w:rsidR="007D364E" w:rsidRPr="007D364E">
        <w:rPr>
          <w:lang w:val="en-US"/>
        </w:rPr>
        <w:t>er.</w:t>
      </w:r>
    </w:p>
    <w:p w14:paraId="132C94CE" w14:textId="77777777" w:rsidR="007D364E" w:rsidRPr="007D364E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Contributions to the common solution listed by each group member; every member has to do some part of the coding.</w:t>
      </w:r>
    </w:p>
    <w:p w14:paraId="30555ABC" w14:textId="16C81D0E" w:rsidR="00382102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</w:pPr>
      <w:r w:rsidRPr="003615A6">
        <w:rPr>
          <w:lang w:val="en-US"/>
        </w:rPr>
        <w:t>Systems architecture</w:t>
      </w:r>
      <w:r w:rsidR="00382102" w:rsidRPr="003615A6">
        <w:rPr>
          <w:lang w:val="en-US"/>
        </w:rPr>
        <w:t xml:space="preserve">, </w:t>
      </w:r>
      <w:r w:rsidRPr="003615A6">
        <w:rPr>
          <w:lang w:val="en-US"/>
        </w:rPr>
        <w:t>i.e.</w:t>
      </w:r>
      <w:r w:rsidR="00382102" w:rsidRPr="003615A6">
        <w:rPr>
          <w:lang w:val="en-US"/>
        </w:rPr>
        <w:t xml:space="preserve"> </w:t>
      </w:r>
      <w:r w:rsidRPr="003615A6">
        <w:rPr>
          <w:lang w:val="en-US"/>
        </w:rPr>
        <w:t>components</w:t>
      </w:r>
      <w:r w:rsidR="00382102" w:rsidRPr="003615A6">
        <w:rPr>
          <w:lang w:val="en-US"/>
        </w:rPr>
        <w:t>, verbal</w:t>
      </w:r>
      <w:r w:rsidRPr="003615A6">
        <w:rPr>
          <w:lang w:val="en-US"/>
        </w:rPr>
        <w:t xml:space="preserve"> description of</w:t>
      </w:r>
      <w:r>
        <w:rPr>
          <w:lang w:val="en-US"/>
        </w:rPr>
        <w:t xml:space="preserve"> t</w:t>
      </w:r>
      <w:r w:rsidRPr="003615A6">
        <w:rPr>
          <w:lang w:val="en-US"/>
        </w:rPr>
        <w:t xml:space="preserve">he tasks/functionality of the </w:t>
      </w:r>
      <w:r>
        <w:rPr>
          <w:lang w:val="en-US"/>
        </w:rPr>
        <w:t>components</w:t>
      </w:r>
      <w:r w:rsidR="00382102" w:rsidRPr="003615A6">
        <w:rPr>
          <w:lang w:val="en-US"/>
        </w:rPr>
        <w:t xml:space="preserve">, </w:t>
      </w:r>
      <w:r>
        <w:rPr>
          <w:lang w:val="en-US"/>
        </w:rPr>
        <w:t>structure of the s</w:t>
      </w:r>
      <w:r w:rsidR="00382102" w:rsidRPr="003615A6">
        <w:rPr>
          <w:lang w:val="en-US"/>
        </w:rPr>
        <w:t xml:space="preserve">ystem, </w:t>
      </w:r>
      <w:r>
        <w:rPr>
          <w:lang w:val="en-US"/>
        </w:rPr>
        <w:t>interaction among the components.</w:t>
      </w:r>
      <w:r w:rsidR="00382102" w:rsidRPr="003615A6">
        <w:rPr>
          <w:lang w:val="en-US"/>
        </w:rPr>
        <w:t xml:space="preserve"> </w:t>
      </w:r>
      <w:r>
        <w:rPr>
          <w:lang w:val="en-US"/>
        </w:rPr>
        <w:t xml:space="preserve">Some </w:t>
      </w:r>
      <w:r w:rsidR="00183FED">
        <w:rPr>
          <w:lang w:val="en-US"/>
        </w:rPr>
        <w:t>w</w:t>
      </w:r>
      <w:proofErr w:type="spellStart"/>
      <w:r w:rsidR="00183FED">
        <w:t>ell</w:t>
      </w:r>
      <w:r w:rsidR="00662C30">
        <w:t>-</w:t>
      </w:r>
      <w:r>
        <w:t>designed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>.</w:t>
      </w:r>
    </w:p>
    <w:p w14:paraId="5586BC1B" w14:textId="494A4709" w:rsidR="00382102" w:rsidRPr="005D576F" w:rsidRDefault="009C1264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lang w:val="en-US"/>
        </w:rPr>
      </w:pPr>
      <w:r>
        <w:rPr>
          <w:lang w:val="en-US"/>
        </w:rPr>
        <w:t>T</w:t>
      </w:r>
      <w:r w:rsidR="00F55355" w:rsidRPr="00F55355">
        <w:rPr>
          <w:lang w:val="en-US"/>
        </w:rPr>
        <w:t xml:space="preserve">he functionality </w:t>
      </w:r>
      <w:r>
        <w:rPr>
          <w:lang w:val="en-US"/>
        </w:rPr>
        <w:t>of</w:t>
      </w:r>
      <w:r w:rsidRPr="00F55355">
        <w:rPr>
          <w:lang w:val="en-US"/>
        </w:rPr>
        <w:t xml:space="preserve"> each component </w:t>
      </w:r>
      <w:r>
        <w:rPr>
          <w:lang w:val="en-US"/>
        </w:rPr>
        <w:t>ought to</w:t>
      </w:r>
      <w:r w:rsidR="00F55355" w:rsidRPr="00F55355">
        <w:rPr>
          <w:lang w:val="en-US"/>
        </w:rPr>
        <w:t xml:space="preserve"> be explained verbally and in diagrams</w:t>
      </w:r>
      <w:r w:rsidR="00382102" w:rsidRPr="00F55355">
        <w:rPr>
          <w:lang w:val="en-US"/>
        </w:rPr>
        <w:t xml:space="preserve">. </w:t>
      </w:r>
      <w:r w:rsidR="00F55355" w:rsidRPr="00F14072">
        <w:rPr>
          <w:lang w:val="en-US"/>
        </w:rPr>
        <w:t xml:space="preserve">This includes first and foremost the discussion of problems that arose during the transformation of federal statements </w:t>
      </w:r>
      <w:r w:rsidR="00F14072" w:rsidRPr="00F14072">
        <w:rPr>
          <w:lang w:val="en-US"/>
        </w:rPr>
        <w:t>into equivalent statements to the</w:t>
      </w:r>
      <w:r w:rsidR="00F55355" w:rsidRPr="00F14072">
        <w:rPr>
          <w:lang w:val="en-US"/>
        </w:rPr>
        <w:t xml:space="preserve"> centralized </w:t>
      </w:r>
      <w:proofErr w:type="spellStart"/>
      <w:r w:rsidR="00F55355" w:rsidRPr="00F14072">
        <w:rPr>
          <w:lang w:val="en-US"/>
        </w:rPr>
        <w:t>DBS</w:t>
      </w:r>
      <w:r w:rsidR="00F14072">
        <w:rPr>
          <w:lang w:val="en-US"/>
        </w:rPr>
        <w:t>es</w:t>
      </w:r>
      <w:proofErr w:type="spellEnd"/>
      <w:r w:rsidR="00F14072">
        <w:rPr>
          <w:lang w:val="en-US"/>
        </w:rPr>
        <w:t xml:space="preserve">. </w:t>
      </w:r>
      <w:r w:rsidR="00F14072" w:rsidRPr="00F14072">
        <w:rPr>
          <w:lang w:val="en-US"/>
        </w:rPr>
        <w:t>Examples describing the handling of federative con</w:t>
      </w:r>
      <w:r w:rsidR="00F14072">
        <w:rPr>
          <w:lang w:val="en-US"/>
        </w:rPr>
        <w:t>s</w:t>
      </w:r>
      <w:r w:rsidR="00F14072" w:rsidRPr="00F14072">
        <w:rPr>
          <w:lang w:val="en-US"/>
        </w:rPr>
        <w:t xml:space="preserve">traints, the decomposition of queries, </w:t>
      </w:r>
      <w:proofErr w:type="gramStart"/>
      <w:r w:rsidR="00F14072" w:rsidRPr="00F14072">
        <w:rPr>
          <w:lang w:val="en-US"/>
        </w:rPr>
        <w:t>the</w:t>
      </w:r>
      <w:proofErr w:type="gramEnd"/>
      <w:r w:rsidR="00F14072" w:rsidRPr="00F14072">
        <w:rPr>
          <w:lang w:val="en-US"/>
        </w:rPr>
        <w:t xml:space="preserve"> implementation of distributed joins are very welcome. Where </w:t>
      </w:r>
      <w:r w:rsidR="005A4BB8" w:rsidRPr="00F14072">
        <w:rPr>
          <w:lang w:val="en-US"/>
        </w:rPr>
        <w:t>i</w:t>
      </w:r>
      <w:r w:rsidR="00F14072" w:rsidRPr="00F14072">
        <w:rPr>
          <w:lang w:val="en-US"/>
        </w:rPr>
        <w:t>t helps to improve intelligibility you may use pseudo code to explain essential aspects</w:t>
      </w:r>
      <w:r w:rsidR="005D576F">
        <w:rPr>
          <w:lang w:val="en-US"/>
        </w:rPr>
        <w:t>. Complete code of classes or unimportant details are not wanted here.</w:t>
      </w:r>
      <w:r w:rsidR="005A4BB8" w:rsidRPr="00F14072">
        <w:rPr>
          <w:lang w:val="en-US"/>
        </w:rPr>
        <w:t xml:space="preserve"> </w:t>
      </w:r>
      <w:r w:rsidR="005D576F" w:rsidRPr="005D576F">
        <w:rPr>
          <w:lang w:val="en-US"/>
        </w:rPr>
        <w:t xml:space="preserve">If you have </w:t>
      </w:r>
      <w:r w:rsidR="005D576F">
        <w:rPr>
          <w:lang w:val="en-US"/>
        </w:rPr>
        <w:t>tried to optimize the e</w:t>
      </w:r>
      <w:r w:rsidR="005D576F" w:rsidRPr="005D576F">
        <w:rPr>
          <w:lang w:val="en-US"/>
        </w:rPr>
        <w:t>xecution of distribu</w:t>
      </w:r>
      <w:r w:rsidR="005D576F">
        <w:rPr>
          <w:lang w:val="en-US"/>
        </w:rPr>
        <w:t>te</w:t>
      </w:r>
      <w:r w:rsidR="005D576F" w:rsidRPr="005D576F">
        <w:rPr>
          <w:lang w:val="en-US"/>
        </w:rPr>
        <w:t>d SQL statements, you are welcome to document your approaches, ideas and result of this effort.</w:t>
      </w:r>
      <w:r w:rsidR="00541EE3" w:rsidRPr="005D576F">
        <w:rPr>
          <w:lang w:val="en-US"/>
        </w:rPr>
        <w:t xml:space="preserve"> </w:t>
      </w:r>
      <w:r w:rsidR="005D576F">
        <w:rPr>
          <w:lang w:val="en-US"/>
        </w:rPr>
        <w:t>A prominent example is the acceleration of joins in a distributed environment.</w:t>
      </w:r>
    </w:p>
    <w:p w14:paraId="2CEB4189" w14:textId="77777777" w:rsidR="00541EE3" w:rsidRPr="003615A6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lang w:val="en-US"/>
        </w:rPr>
      </w:pPr>
      <w:r w:rsidRPr="003615A6">
        <w:rPr>
          <w:lang w:val="en-US"/>
        </w:rPr>
        <w:t xml:space="preserve">If you have made your own tests </w:t>
      </w:r>
      <w:r>
        <w:rPr>
          <w:lang w:val="en-US"/>
        </w:rPr>
        <w:t xml:space="preserve">on big tables </w:t>
      </w:r>
      <w:r w:rsidRPr="003615A6">
        <w:rPr>
          <w:lang w:val="en-US"/>
        </w:rPr>
        <w:t xml:space="preserve">with the software and measured response times you may describe the tests, </w:t>
      </w:r>
      <w:r>
        <w:rPr>
          <w:lang w:val="en-US"/>
        </w:rPr>
        <w:t>discuss the response times and try to explain them.</w:t>
      </w:r>
    </w:p>
    <w:p w14:paraId="583DE38F" w14:textId="77777777" w:rsidR="00F55355" w:rsidRPr="00DE098A" w:rsidRDefault="00F55355" w:rsidP="0063101F">
      <w:pPr>
        <w:tabs>
          <w:tab w:val="left" w:pos="-1620"/>
          <w:tab w:val="left" w:pos="780"/>
        </w:tabs>
        <w:rPr>
          <w:lang w:val="en-US"/>
        </w:rPr>
      </w:pPr>
    </w:p>
    <w:p w14:paraId="594FC707" w14:textId="77777777" w:rsidR="00F55355" w:rsidRPr="00DE098A" w:rsidRDefault="00F55355">
      <w:pPr>
        <w:tabs>
          <w:tab w:val="left" w:pos="-1620"/>
          <w:tab w:val="left" w:pos="780"/>
        </w:tabs>
        <w:rPr>
          <w:lang w:val="en-US"/>
        </w:rPr>
      </w:pPr>
    </w:p>
    <w:p w14:paraId="64934ED4" w14:textId="160F60A7" w:rsidR="00541EE3" w:rsidRPr="00F55355" w:rsidRDefault="00F55355">
      <w:pPr>
        <w:tabs>
          <w:tab w:val="left" w:pos="-1620"/>
          <w:tab w:val="left" w:pos="780"/>
        </w:tabs>
        <w:rPr>
          <w:lang w:val="en-US"/>
        </w:rPr>
      </w:pPr>
      <w:r w:rsidRPr="00F55355">
        <w:rPr>
          <w:lang w:val="en-US"/>
        </w:rPr>
        <w:t>The documentation need not comprise:</w:t>
      </w:r>
    </w:p>
    <w:p w14:paraId="0243FB74" w14:textId="77777777" w:rsidR="00541EE3" w:rsidRPr="00F55355" w:rsidRDefault="00F55355">
      <w:pPr>
        <w:numPr>
          <w:ilvl w:val="0"/>
          <w:numId w:val="20"/>
        </w:numPr>
        <w:tabs>
          <w:tab w:val="left" w:pos="-1620"/>
          <w:tab w:val="left" w:pos="780"/>
        </w:tabs>
        <w:rPr>
          <w:lang w:val="en-US"/>
        </w:rPr>
      </w:pPr>
      <w:r w:rsidRPr="00F55355">
        <w:rPr>
          <w:lang w:val="en-US"/>
        </w:rPr>
        <w:t>The complete code or part o</w:t>
      </w:r>
      <w:r>
        <w:rPr>
          <w:lang w:val="en-US"/>
        </w:rPr>
        <w:t>f it, except as an annex (Jar)</w:t>
      </w:r>
      <w:r w:rsidR="00541EE3" w:rsidRPr="00F55355">
        <w:rPr>
          <w:lang w:val="en-US"/>
        </w:rPr>
        <w:t>.</w:t>
      </w:r>
    </w:p>
    <w:p w14:paraId="05123BDB" w14:textId="66FBB3D8" w:rsidR="005A4BB8" w:rsidRPr="00F55355" w:rsidRDefault="00541EE3">
      <w:pPr>
        <w:numPr>
          <w:ilvl w:val="0"/>
          <w:numId w:val="20"/>
        </w:numPr>
        <w:tabs>
          <w:tab w:val="left" w:pos="-1620"/>
          <w:tab w:val="left" w:pos="780"/>
        </w:tabs>
        <w:rPr>
          <w:lang w:val="en-US"/>
        </w:rPr>
      </w:pPr>
      <w:r w:rsidRPr="00F55355">
        <w:rPr>
          <w:lang w:val="en-US"/>
        </w:rPr>
        <w:t>Detail</w:t>
      </w:r>
      <w:r w:rsidR="00F55355" w:rsidRPr="00F55355">
        <w:rPr>
          <w:lang w:val="en-US"/>
        </w:rPr>
        <w:t>ed descriptions of</w:t>
      </w:r>
      <w:r w:rsidR="00662C30">
        <w:rPr>
          <w:lang w:val="en-US"/>
        </w:rPr>
        <w:t xml:space="preserve"> </w:t>
      </w:r>
      <w:r w:rsidR="00F55355" w:rsidRPr="00F55355">
        <w:rPr>
          <w:lang w:val="en-US"/>
        </w:rPr>
        <w:t>the code, i.e. UML-diagrams class diagrams etc.</w:t>
      </w:r>
    </w:p>
    <w:p w14:paraId="278EE235" w14:textId="77777777" w:rsidR="005A4BB8" w:rsidRPr="00F55355" w:rsidRDefault="005A4BB8" w:rsidP="005A4BB8">
      <w:pPr>
        <w:tabs>
          <w:tab w:val="left" w:pos="-1620"/>
          <w:tab w:val="left" w:pos="780"/>
        </w:tabs>
        <w:rPr>
          <w:lang w:val="en-US"/>
        </w:rPr>
      </w:pPr>
    </w:p>
    <w:p w14:paraId="2F88C4B7" w14:textId="77777777" w:rsidR="005A4BB8" w:rsidRPr="00F55355" w:rsidRDefault="005A4BB8" w:rsidP="005A4BB8">
      <w:pPr>
        <w:tabs>
          <w:tab w:val="left" w:pos="-1620"/>
          <w:tab w:val="left" w:pos="780"/>
        </w:tabs>
        <w:rPr>
          <w:lang w:val="en-US"/>
        </w:rPr>
      </w:pPr>
    </w:p>
    <w:sectPr w:rsidR="005A4BB8" w:rsidRPr="00F55355" w:rsidSect="00991CA6">
      <w:headerReference w:type="default" r:id="rId11"/>
      <w:pgSz w:w="11907" w:h="16840"/>
      <w:pgMar w:top="851" w:right="1021" w:bottom="1134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Prof. Dr. Peter Peinl" w:date="2017-08-19T18:38:00Z" w:initials="PDPP">
    <w:p w14:paraId="607E6967" w14:textId="5E8F4B1A" w:rsidR="008B715F" w:rsidRPr="00FE5C0B" w:rsidRDefault="008B715F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FE5C0B" w:rsidRPr="004E5D3E">
        <w:rPr>
          <w:noProof/>
          <w:color w:val="0070C0"/>
          <w:lang w:val="en-US"/>
        </w:rPr>
        <w:t xml:space="preserve">To make </w:t>
      </w:r>
      <w:r w:rsidR="00E873D4">
        <w:rPr>
          <w:noProof/>
          <w:color w:val="0070C0"/>
          <w:lang w:val="en-US"/>
        </w:rPr>
        <w:t>facilitate implementation</w:t>
      </w:r>
    </w:p>
  </w:comment>
  <w:comment w:id="21" w:author="Prof. Dr. Peter Peinl" w:date="2017-08-19T18:37:00Z" w:initials="PDPP">
    <w:p w14:paraId="2A467151" w14:textId="67C9C7B4" w:rsidR="008B715F" w:rsidRPr="00FE5C0B" w:rsidRDefault="008B715F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Pr="004E5D3E">
        <w:rPr>
          <w:noProof/>
          <w:color w:val="0070C0"/>
          <w:lang w:val="en-US"/>
        </w:rPr>
        <w:t>To make example statement conformat with syntax rules.</w:t>
      </w:r>
    </w:p>
  </w:comment>
  <w:comment w:id="24" w:author="Prof. Dr. Peter Peinl" w:date="2017-08-19T18:36:00Z" w:initials="PDPP">
    <w:p w14:paraId="2C90E01F" w14:textId="4CF2CE77" w:rsidR="008B715F" w:rsidRPr="00FE5C0B" w:rsidRDefault="008B715F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="00E873D4" w:rsidRPr="00FE5C0B">
        <w:rPr>
          <w:noProof/>
          <w:color w:val="0070C0"/>
          <w:lang w:val="en-US"/>
        </w:rPr>
        <w:t>Added, was already published.</w:t>
      </w:r>
    </w:p>
  </w:comment>
  <w:comment w:id="36" w:author="Prof. Dr. Peter Peinl" w:date="2017-08-19T18:35:00Z" w:initials="PDPP">
    <w:p w14:paraId="59C2420A" w14:textId="18D5885E" w:rsidR="004E5D3E" w:rsidRPr="004E5D3E" w:rsidRDefault="00E873D4">
      <w:pPr>
        <w:pStyle w:val="Kommentartext"/>
        <w:rPr>
          <w:color w:val="0070C0"/>
          <w:lang w:val="en-US"/>
        </w:rPr>
      </w:pPr>
      <w:r w:rsidRPr="004E5D3E">
        <w:rPr>
          <w:noProof/>
          <w:color w:val="0070C0"/>
          <w:lang w:val="en-US"/>
        </w:rPr>
        <w:t>Added because need in the examples and to load the DB</w:t>
      </w:r>
      <w:r w:rsidR="004E5D3E" w:rsidRPr="004E5D3E">
        <w:rPr>
          <w:rStyle w:val="Kommentarzeichen"/>
          <w:color w:val="0070C0"/>
        </w:rPr>
        <w:annotationRef/>
      </w:r>
    </w:p>
  </w:comment>
  <w:comment w:id="41" w:author="Prof. Dr. Peter Peinl" w:date="2017-08-19T18:34:00Z" w:initials="PDPP">
    <w:p w14:paraId="6D450C5C" w14:textId="0CF8204F" w:rsidR="004E5D3E" w:rsidRPr="004E5D3E" w:rsidRDefault="004E5D3E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="00E873D4" w:rsidRPr="004E5D3E">
        <w:rPr>
          <w:noProof/>
          <w:color w:val="0070C0"/>
          <w:lang w:val="en-US"/>
        </w:rPr>
        <w:t>Explains the handling of capital versus small letters in SQL in general</w:t>
      </w:r>
    </w:p>
  </w:comment>
  <w:comment w:id="42" w:author="Prof. Dr. Peter Peinl" w:date="2017-08-19T18:11:00Z" w:initials="PDPP">
    <w:p w14:paraId="7AD625F3" w14:textId="774C0A72" w:rsidR="00B04C3E" w:rsidRPr="00B04C3E" w:rsidRDefault="00B04C3E">
      <w:pPr>
        <w:pStyle w:val="Kommentartext"/>
        <w:rPr>
          <w:lang w:val="en-US"/>
        </w:rPr>
      </w:pPr>
      <w:r w:rsidRPr="00B04C3E">
        <w:rPr>
          <w:noProof/>
          <w:lang w:val="en-US"/>
        </w:rPr>
        <w:t>To explain the general approach of SQL to small versus capital letter</w:t>
      </w:r>
      <w:r>
        <w:rPr>
          <w:noProof/>
          <w:lang w:val="en-US"/>
        </w:rPr>
        <w:t>s</w:t>
      </w:r>
      <w:r>
        <w:rPr>
          <w:rStyle w:val="Kommentarzeichen"/>
        </w:rPr>
        <w:annotationRef/>
      </w:r>
    </w:p>
  </w:comment>
  <w:comment w:id="57" w:author="Prof. Dr. Peter Peinl" w:date="2017-08-19T18:10:00Z" w:initials="PDPP">
    <w:p w14:paraId="7150C6E5" w14:textId="42EB2F6F" w:rsidR="00B04C3E" w:rsidRPr="004E5D3E" w:rsidRDefault="00B04C3E">
      <w:pPr>
        <w:pStyle w:val="Kommentartext"/>
        <w:rPr>
          <w:color w:val="0070C0"/>
          <w:lang w:val="en-US"/>
        </w:rPr>
      </w:pPr>
      <w:r>
        <w:rPr>
          <w:rStyle w:val="Kommentarzeichen"/>
        </w:rPr>
        <w:annotationRef/>
      </w:r>
      <w:r w:rsidRPr="004E5D3E">
        <w:rPr>
          <w:noProof/>
          <w:color w:val="0070C0"/>
          <w:lang w:val="en-US"/>
        </w:rPr>
        <w:t>To make example statement conformat with syntax rules.</w:t>
      </w:r>
    </w:p>
  </w:comment>
  <w:comment w:id="210" w:author="Prof. Dr. Peter Peinl" w:date="2017-08-19T18:48:00Z" w:initials="PDPP">
    <w:p w14:paraId="37395232" w14:textId="77777777" w:rsidR="00CB4171" w:rsidRPr="00C06E8A" w:rsidRDefault="00CB4171">
      <w:pPr>
        <w:pStyle w:val="Kommentartext"/>
        <w:rPr>
          <w:noProof/>
          <w:color w:val="0070C0"/>
          <w:lang w:val="en-US"/>
        </w:rPr>
      </w:pPr>
      <w:r w:rsidRPr="00CB4171">
        <w:rPr>
          <w:rStyle w:val="Kommentarzeichen"/>
          <w:color w:val="0070C0"/>
        </w:rPr>
        <w:annotationRef/>
      </w:r>
      <w:r w:rsidR="00BB1523" w:rsidRPr="00CB4171">
        <w:rPr>
          <w:noProof/>
          <w:color w:val="0070C0"/>
          <w:lang w:val="en-US"/>
        </w:rPr>
        <w:t>Removed COUNT(*) from fdbs-select-no-group because of inconsistancy with textual description; however the fdbs-select-count-all-table was added to be able to count the numb er of rows in a table, which is needed for automatic</w:t>
      </w:r>
      <w:r w:rsidR="00BB1523" w:rsidRPr="00C06E8A">
        <w:rPr>
          <w:noProof/>
          <w:color w:val="0070C0"/>
          <w:lang w:val="en-US"/>
        </w:rPr>
        <w:t xml:space="preserve"> evaluation of the correctness of the implementation.</w:t>
      </w:r>
    </w:p>
    <w:p w14:paraId="3FB94917" w14:textId="3939DC13" w:rsidR="00602D8A" w:rsidRPr="00C06E8A" w:rsidRDefault="00F91657">
      <w:pPr>
        <w:pStyle w:val="Kommentartext"/>
        <w:rPr>
          <w:color w:val="0070C0"/>
          <w:lang w:val="en-US"/>
        </w:rPr>
      </w:pPr>
      <w:r w:rsidRPr="00C06E8A">
        <w:rPr>
          <w:noProof/>
          <w:color w:val="0070C0"/>
          <w:lang w:val="en-US"/>
        </w:rPr>
        <w:t xml:space="preserve">Removed parentheses ftom </w:t>
      </w:r>
      <w:proofErr w:type="spellStart"/>
      <w:r w:rsidR="00C06E8A" w:rsidRPr="00C06E8A">
        <w:rPr>
          <w:color w:val="0070C0"/>
          <w:lang w:val="en-GB"/>
        </w:rPr>
        <w:t>fdbs</w:t>
      </w:r>
      <w:proofErr w:type="spellEnd"/>
      <w:r w:rsidR="00C06E8A" w:rsidRPr="00C06E8A">
        <w:rPr>
          <w:color w:val="0070C0"/>
          <w:lang w:val="en-GB"/>
        </w:rPr>
        <w:t>-where-join-and-non-joins</w:t>
      </w:r>
      <w:r w:rsidRPr="00C06E8A">
        <w:rPr>
          <w:noProof/>
          <w:color w:val="0070C0"/>
          <w:lang w:val="en-GB"/>
        </w:rPr>
        <w:t xml:space="preserve"> because they are already part of </w:t>
      </w:r>
      <w:r w:rsidR="00C06E8A" w:rsidRPr="00C06E8A">
        <w:rPr>
          <w:color w:val="0070C0"/>
          <w:lang w:val="en-GB"/>
        </w:rPr>
        <w:t>non-join-conditions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7E6967" w15:done="0"/>
  <w15:commentEx w15:paraId="2A467151" w15:done="0"/>
  <w15:commentEx w15:paraId="2C90E01F" w15:done="0"/>
  <w15:commentEx w15:paraId="59C2420A" w15:done="0"/>
  <w15:commentEx w15:paraId="6D450C5C" w15:done="0"/>
  <w15:commentEx w15:paraId="7AD625F3" w15:done="0"/>
  <w15:commentEx w15:paraId="7150C6E5" w15:done="0"/>
  <w15:commentEx w15:paraId="3FB949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41546" w14:textId="77777777" w:rsidR="0064537A" w:rsidRDefault="0064537A">
      <w:r>
        <w:separator/>
      </w:r>
    </w:p>
  </w:endnote>
  <w:endnote w:type="continuationSeparator" w:id="0">
    <w:p w14:paraId="5EECF1E1" w14:textId="77777777" w:rsidR="0064537A" w:rsidRDefault="0064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FC1B7" w14:textId="77777777" w:rsidR="0064537A" w:rsidRDefault="0064537A">
      <w:r>
        <w:separator/>
      </w:r>
    </w:p>
  </w:footnote>
  <w:footnote w:type="continuationSeparator" w:id="0">
    <w:p w14:paraId="3F122B4B" w14:textId="77777777" w:rsidR="0064537A" w:rsidRDefault="00645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1C76" w14:textId="77777777" w:rsidR="003615A6" w:rsidRDefault="003615A6">
    <w:pPr>
      <w:pStyle w:val="Kopfzeile"/>
      <w:framePr w:wrap="auto" w:vAnchor="text" w:hAnchor="margin" w:xAlign="center" w:y="1"/>
      <w:rPr>
        <w:rStyle w:val="Seitenzahl"/>
      </w:rPr>
    </w:pPr>
  </w:p>
  <w:p w14:paraId="1699A520" w14:textId="77777777" w:rsidR="003615A6" w:rsidRDefault="003615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9A9AAA"/>
    <w:lvl w:ilvl="0">
      <w:numFmt w:val="bullet"/>
      <w:lvlText w:val="*"/>
      <w:lvlJc w:val="left"/>
    </w:lvl>
  </w:abstractNum>
  <w:abstractNum w:abstractNumId="1" w15:restartNumberingAfterBreak="0">
    <w:nsid w:val="07FF75D0"/>
    <w:multiLevelType w:val="hybridMultilevel"/>
    <w:tmpl w:val="05CCE3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104D0"/>
    <w:multiLevelType w:val="singleLevel"/>
    <w:tmpl w:val="B3EE6838"/>
    <w:lvl w:ilvl="0">
      <w:start w:val="9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3" w15:restartNumberingAfterBreak="0">
    <w:nsid w:val="1AF01B52"/>
    <w:multiLevelType w:val="hybridMultilevel"/>
    <w:tmpl w:val="922AE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90B1D"/>
    <w:multiLevelType w:val="hybridMultilevel"/>
    <w:tmpl w:val="FA1EFE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520D2D"/>
    <w:multiLevelType w:val="hybridMultilevel"/>
    <w:tmpl w:val="4A7006EC"/>
    <w:lvl w:ilvl="0" w:tplc="0407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6" w15:restartNumberingAfterBreak="0">
    <w:nsid w:val="3518295E"/>
    <w:multiLevelType w:val="hybridMultilevel"/>
    <w:tmpl w:val="5A62DEC4"/>
    <w:lvl w:ilvl="0" w:tplc="0407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61D2E49"/>
    <w:multiLevelType w:val="hybridMultilevel"/>
    <w:tmpl w:val="129C27F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DF77DBC"/>
    <w:multiLevelType w:val="hybridMultilevel"/>
    <w:tmpl w:val="B2B69E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1C61D29"/>
    <w:multiLevelType w:val="hybridMultilevel"/>
    <w:tmpl w:val="A1ACC5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ED6AFE"/>
    <w:multiLevelType w:val="singleLevel"/>
    <w:tmpl w:val="F67ED6B6"/>
    <w:lvl w:ilvl="0">
      <w:start w:val="1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11" w15:restartNumberingAfterBreak="0">
    <w:nsid w:val="45EE7A91"/>
    <w:multiLevelType w:val="singleLevel"/>
    <w:tmpl w:val="A11652B0"/>
    <w:lvl w:ilvl="0">
      <w:start w:val="1"/>
      <w:numFmt w:val="lowerLetter"/>
      <w:lvlText w:val="%1)"/>
      <w:legacy w:legacy="1" w:legacySpace="120" w:legacyIndent="360"/>
      <w:lvlJc w:val="left"/>
      <w:pPr>
        <w:ind w:left="1500" w:hanging="360"/>
      </w:pPr>
    </w:lvl>
  </w:abstractNum>
  <w:abstractNum w:abstractNumId="12" w15:restartNumberingAfterBreak="0">
    <w:nsid w:val="4A305FCC"/>
    <w:multiLevelType w:val="singleLevel"/>
    <w:tmpl w:val="D946F428"/>
    <w:lvl w:ilvl="0">
      <w:start w:val="8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13" w15:restartNumberingAfterBreak="0">
    <w:nsid w:val="4B2B728B"/>
    <w:multiLevelType w:val="hybridMultilevel"/>
    <w:tmpl w:val="0928B6C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5A5B41"/>
    <w:multiLevelType w:val="hybridMultilevel"/>
    <w:tmpl w:val="1D328B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28E4F3B"/>
    <w:multiLevelType w:val="hybridMultilevel"/>
    <w:tmpl w:val="9B2E9B34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54092372"/>
    <w:multiLevelType w:val="hybridMultilevel"/>
    <w:tmpl w:val="270A2E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F4E76"/>
    <w:multiLevelType w:val="hybridMultilevel"/>
    <w:tmpl w:val="B5F61D98"/>
    <w:lvl w:ilvl="0" w:tplc="0407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62E6589"/>
    <w:multiLevelType w:val="hybridMultilevel"/>
    <w:tmpl w:val="09DCB1DA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 w15:restartNumberingAfterBreak="0">
    <w:nsid w:val="580330A9"/>
    <w:multiLevelType w:val="hybridMultilevel"/>
    <w:tmpl w:val="F37ECC3A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5FE101D7"/>
    <w:multiLevelType w:val="hybridMultilevel"/>
    <w:tmpl w:val="89E815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DF5B5B"/>
    <w:multiLevelType w:val="hybridMultilevel"/>
    <w:tmpl w:val="E8C4272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F10F4A"/>
    <w:multiLevelType w:val="hybridMultilevel"/>
    <w:tmpl w:val="160E66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140" w:hanging="360"/>
        </w:pPr>
        <w:rPr>
          <w:rFonts w:ascii="Symbol" w:hAnsi="Symbol" w:hint="default"/>
        </w:rPr>
      </w:lvl>
    </w:lvlOverride>
  </w:num>
  <w:num w:numId="5">
    <w:abstractNumId w:val="2"/>
  </w:num>
  <w:num w:numId="6">
    <w:abstractNumId w:val="16"/>
  </w:num>
  <w:num w:numId="7">
    <w:abstractNumId w:val="21"/>
  </w:num>
  <w:num w:numId="8">
    <w:abstractNumId w:val="7"/>
  </w:num>
  <w:num w:numId="9">
    <w:abstractNumId w:val="18"/>
  </w:num>
  <w:num w:numId="10">
    <w:abstractNumId w:val="9"/>
  </w:num>
  <w:num w:numId="11">
    <w:abstractNumId w:val="6"/>
  </w:num>
  <w:num w:numId="12">
    <w:abstractNumId w:val="22"/>
  </w:num>
  <w:num w:numId="13">
    <w:abstractNumId w:val="15"/>
  </w:num>
  <w:num w:numId="14">
    <w:abstractNumId w:val="8"/>
  </w:num>
  <w:num w:numId="15">
    <w:abstractNumId w:val="17"/>
  </w:num>
  <w:num w:numId="16">
    <w:abstractNumId w:val="19"/>
  </w:num>
  <w:num w:numId="17">
    <w:abstractNumId w:val="5"/>
  </w:num>
  <w:num w:numId="18">
    <w:abstractNumId w:val="14"/>
  </w:num>
  <w:num w:numId="19">
    <w:abstractNumId w:val="4"/>
  </w:num>
  <w:num w:numId="20">
    <w:abstractNumId w:val="13"/>
  </w:num>
  <w:num w:numId="21">
    <w:abstractNumId w:val="1"/>
  </w:num>
  <w:num w:numId="22">
    <w:abstractNumId w:val="3"/>
  </w:num>
  <w:num w:numId="2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of. Dr. Peter Peinl">
    <w15:presenceInfo w15:providerId="None" w15:userId="Prof. Dr. Peter Peinl"/>
  </w15:person>
  <w15:person w15:author="fdai5146">
    <w15:presenceInfo w15:providerId="None" w15:userId="fdai5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C1"/>
    <w:rsid w:val="000048EE"/>
    <w:rsid w:val="00013A37"/>
    <w:rsid w:val="00016371"/>
    <w:rsid w:val="00024A54"/>
    <w:rsid w:val="00025552"/>
    <w:rsid w:val="00054E4C"/>
    <w:rsid w:val="0005588D"/>
    <w:rsid w:val="00080682"/>
    <w:rsid w:val="000B1EFB"/>
    <w:rsid w:val="000B437E"/>
    <w:rsid w:val="000C2A8D"/>
    <w:rsid w:val="000D290C"/>
    <w:rsid w:val="000E23FF"/>
    <w:rsid w:val="000E2911"/>
    <w:rsid w:val="000F4B4E"/>
    <w:rsid w:val="000F6786"/>
    <w:rsid w:val="00105C24"/>
    <w:rsid w:val="001070F4"/>
    <w:rsid w:val="0011285E"/>
    <w:rsid w:val="00120C9E"/>
    <w:rsid w:val="0012414B"/>
    <w:rsid w:val="001261E3"/>
    <w:rsid w:val="00144025"/>
    <w:rsid w:val="0014472E"/>
    <w:rsid w:val="00145EBB"/>
    <w:rsid w:val="00180AB9"/>
    <w:rsid w:val="00183FED"/>
    <w:rsid w:val="00184338"/>
    <w:rsid w:val="001A43D4"/>
    <w:rsid w:val="001D3450"/>
    <w:rsid w:val="001E0599"/>
    <w:rsid w:val="001F3A75"/>
    <w:rsid w:val="00205C46"/>
    <w:rsid w:val="00210541"/>
    <w:rsid w:val="002123BE"/>
    <w:rsid w:val="00231A0A"/>
    <w:rsid w:val="00236F92"/>
    <w:rsid w:val="002542C5"/>
    <w:rsid w:val="00265B49"/>
    <w:rsid w:val="00284661"/>
    <w:rsid w:val="002B67C9"/>
    <w:rsid w:val="002D065E"/>
    <w:rsid w:val="002F551D"/>
    <w:rsid w:val="002F7819"/>
    <w:rsid w:val="0030090F"/>
    <w:rsid w:val="0030115A"/>
    <w:rsid w:val="00305299"/>
    <w:rsid w:val="00314054"/>
    <w:rsid w:val="00323ECA"/>
    <w:rsid w:val="003615A6"/>
    <w:rsid w:val="003644AA"/>
    <w:rsid w:val="00376A51"/>
    <w:rsid w:val="00381413"/>
    <w:rsid w:val="00382102"/>
    <w:rsid w:val="003A70CD"/>
    <w:rsid w:val="003B18DF"/>
    <w:rsid w:val="003B1BED"/>
    <w:rsid w:val="003D2ECC"/>
    <w:rsid w:val="003D67D6"/>
    <w:rsid w:val="003E72B3"/>
    <w:rsid w:val="003F0F13"/>
    <w:rsid w:val="004026E0"/>
    <w:rsid w:val="00406ED8"/>
    <w:rsid w:val="00411B0B"/>
    <w:rsid w:val="00414393"/>
    <w:rsid w:val="0043763B"/>
    <w:rsid w:val="00460EFB"/>
    <w:rsid w:val="00466EA7"/>
    <w:rsid w:val="00480A8A"/>
    <w:rsid w:val="00490985"/>
    <w:rsid w:val="00495291"/>
    <w:rsid w:val="004B38C0"/>
    <w:rsid w:val="004B54E6"/>
    <w:rsid w:val="004C39B1"/>
    <w:rsid w:val="004E5D3E"/>
    <w:rsid w:val="004F774C"/>
    <w:rsid w:val="00502908"/>
    <w:rsid w:val="00504FBB"/>
    <w:rsid w:val="00507AB0"/>
    <w:rsid w:val="00526D02"/>
    <w:rsid w:val="00541EE3"/>
    <w:rsid w:val="005554D0"/>
    <w:rsid w:val="00572244"/>
    <w:rsid w:val="0058642E"/>
    <w:rsid w:val="00587D43"/>
    <w:rsid w:val="00594454"/>
    <w:rsid w:val="005A1034"/>
    <w:rsid w:val="005A3974"/>
    <w:rsid w:val="005A408B"/>
    <w:rsid w:val="005A4BB8"/>
    <w:rsid w:val="005B021E"/>
    <w:rsid w:val="005B4424"/>
    <w:rsid w:val="005C4D2A"/>
    <w:rsid w:val="005D295E"/>
    <w:rsid w:val="005D576F"/>
    <w:rsid w:val="005D5A9B"/>
    <w:rsid w:val="00602D8A"/>
    <w:rsid w:val="006110E5"/>
    <w:rsid w:val="0061526D"/>
    <w:rsid w:val="006242E6"/>
    <w:rsid w:val="0063101F"/>
    <w:rsid w:val="00637A6D"/>
    <w:rsid w:val="0064537A"/>
    <w:rsid w:val="0064700B"/>
    <w:rsid w:val="00662C30"/>
    <w:rsid w:val="0066349A"/>
    <w:rsid w:val="00667FA9"/>
    <w:rsid w:val="006750F9"/>
    <w:rsid w:val="006776B9"/>
    <w:rsid w:val="006973BB"/>
    <w:rsid w:val="006A0778"/>
    <w:rsid w:val="006A3B17"/>
    <w:rsid w:val="006A5BCA"/>
    <w:rsid w:val="006E45A3"/>
    <w:rsid w:val="006E5A98"/>
    <w:rsid w:val="006F69CD"/>
    <w:rsid w:val="007203F3"/>
    <w:rsid w:val="00723FDB"/>
    <w:rsid w:val="007402AC"/>
    <w:rsid w:val="00745FF7"/>
    <w:rsid w:val="00762593"/>
    <w:rsid w:val="007625F7"/>
    <w:rsid w:val="00775527"/>
    <w:rsid w:val="00784A4A"/>
    <w:rsid w:val="0079005B"/>
    <w:rsid w:val="007B34FE"/>
    <w:rsid w:val="007D2D60"/>
    <w:rsid w:val="007D3610"/>
    <w:rsid w:val="007D364E"/>
    <w:rsid w:val="007E6A1B"/>
    <w:rsid w:val="007F27A6"/>
    <w:rsid w:val="007F6229"/>
    <w:rsid w:val="008009BC"/>
    <w:rsid w:val="008023E6"/>
    <w:rsid w:val="00814A40"/>
    <w:rsid w:val="00816291"/>
    <w:rsid w:val="008208EF"/>
    <w:rsid w:val="00821B46"/>
    <w:rsid w:val="00823D04"/>
    <w:rsid w:val="008519DB"/>
    <w:rsid w:val="00855C2A"/>
    <w:rsid w:val="008A0182"/>
    <w:rsid w:val="008A538C"/>
    <w:rsid w:val="008B2D94"/>
    <w:rsid w:val="008B36AE"/>
    <w:rsid w:val="008B715F"/>
    <w:rsid w:val="008C198F"/>
    <w:rsid w:val="008C7B2B"/>
    <w:rsid w:val="008F0FDF"/>
    <w:rsid w:val="00903910"/>
    <w:rsid w:val="009040EB"/>
    <w:rsid w:val="00922D40"/>
    <w:rsid w:val="009461B4"/>
    <w:rsid w:val="009556A1"/>
    <w:rsid w:val="00956A36"/>
    <w:rsid w:val="00991CA6"/>
    <w:rsid w:val="00992182"/>
    <w:rsid w:val="009942F9"/>
    <w:rsid w:val="009A325B"/>
    <w:rsid w:val="009B1F51"/>
    <w:rsid w:val="009C1264"/>
    <w:rsid w:val="009C3D8D"/>
    <w:rsid w:val="009C704D"/>
    <w:rsid w:val="009C78D3"/>
    <w:rsid w:val="009E31AF"/>
    <w:rsid w:val="009E542B"/>
    <w:rsid w:val="00A01CBB"/>
    <w:rsid w:val="00A10A83"/>
    <w:rsid w:val="00A4529D"/>
    <w:rsid w:val="00A5535F"/>
    <w:rsid w:val="00A76E3B"/>
    <w:rsid w:val="00A8202F"/>
    <w:rsid w:val="00A90C6A"/>
    <w:rsid w:val="00A921C3"/>
    <w:rsid w:val="00A964AC"/>
    <w:rsid w:val="00AA2C14"/>
    <w:rsid w:val="00AA5411"/>
    <w:rsid w:val="00AF533E"/>
    <w:rsid w:val="00B02A75"/>
    <w:rsid w:val="00B04C3E"/>
    <w:rsid w:val="00B0518F"/>
    <w:rsid w:val="00B07D39"/>
    <w:rsid w:val="00B2152A"/>
    <w:rsid w:val="00B2207E"/>
    <w:rsid w:val="00B2780D"/>
    <w:rsid w:val="00B34A58"/>
    <w:rsid w:val="00B37A9D"/>
    <w:rsid w:val="00B41D71"/>
    <w:rsid w:val="00B66B24"/>
    <w:rsid w:val="00B81934"/>
    <w:rsid w:val="00B82654"/>
    <w:rsid w:val="00B82699"/>
    <w:rsid w:val="00B94474"/>
    <w:rsid w:val="00B956B0"/>
    <w:rsid w:val="00BA5542"/>
    <w:rsid w:val="00BB1523"/>
    <w:rsid w:val="00BD0101"/>
    <w:rsid w:val="00BD3D92"/>
    <w:rsid w:val="00BD5346"/>
    <w:rsid w:val="00BD603E"/>
    <w:rsid w:val="00C05F9D"/>
    <w:rsid w:val="00C06E8A"/>
    <w:rsid w:val="00C12FC1"/>
    <w:rsid w:val="00C26E5A"/>
    <w:rsid w:val="00C43E1F"/>
    <w:rsid w:val="00C44CCF"/>
    <w:rsid w:val="00C621A6"/>
    <w:rsid w:val="00CA12F4"/>
    <w:rsid w:val="00CA6F96"/>
    <w:rsid w:val="00CB319A"/>
    <w:rsid w:val="00CB4171"/>
    <w:rsid w:val="00CD310A"/>
    <w:rsid w:val="00CD3E66"/>
    <w:rsid w:val="00CD524A"/>
    <w:rsid w:val="00CE1565"/>
    <w:rsid w:val="00CE4B7F"/>
    <w:rsid w:val="00CF6831"/>
    <w:rsid w:val="00D009FB"/>
    <w:rsid w:val="00D12A06"/>
    <w:rsid w:val="00D15E88"/>
    <w:rsid w:val="00D1627E"/>
    <w:rsid w:val="00D33E14"/>
    <w:rsid w:val="00D45AD9"/>
    <w:rsid w:val="00D72B6F"/>
    <w:rsid w:val="00DA1AB7"/>
    <w:rsid w:val="00DB0825"/>
    <w:rsid w:val="00DB7C00"/>
    <w:rsid w:val="00DC2617"/>
    <w:rsid w:val="00DC3D64"/>
    <w:rsid w:val="00DC62E7"/>
    <w:rsid w:val="00DD0E5D"/>
    <w:rsid w:val="00DE098A"/>
    <w:rsid w:val="00DE2814"/>
    <w:rsid w:val="00E07D72"/>
    <w:rsid w:val="00E10C67"/>
    <w:rsid w:val="00E15EC7"/>
    <w:rsid w:val="00E23609"/>
    <w:rsid w:val="00E41B34"/>
    <w:rsid w:val="00E454A5"/>
    <w:rsid w:val="00E619B8"/>
    <w:rsid w:val="00E83D07"/>
    <w:rsid w:val="00E85036"/>
    <w:rsid w:val="00E873D4"/>
    <w:rsid w:val="00E96231"/>
    <w:rsid w:val="00EC1ED8"/>
    <w:rsid w:val="00ED74C9"/>
    <w:rsid w:val="00EF17A6"/>
    <w:rsid w:val="00F14072"/>
    <w:rsid w:val="00F334A3"/>
    <w:rsid w:val="00F517B1"/>
    <w:rsid w:val="00F55355"/>
    <w:rsid w:val="00F80103"/>
    <w:rsid w:val="00F82BD9"/>
    <w:rsid w:val="00F91657"/>
    <w:rsid w:val="00FA413E"/>
    <w:rsid w:val="00FB2AA2"/>
    <w:rsid w:val="00FB66E8"/>
    <w:rsid w:val="00FC07C9"/>
    <w:rsid w:val="00FC1724"/>
    <w:rsid w:val="00FC44EB"/>
    <w:rsid w:val="00FC7515"/>
    <w:rsid w:val="00FC78D1"/>
    <w:rsid w:val="00FE33FC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B628E7"/>
  <w15:docId w15:val="{C4509BD1-076A-472C-96D1-D959AF2C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1CA6"/>
    <w:pPr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berschrift1">
    <w:name w:val="heading 1"/>
    <w:basedOn w:val="Standard"/>
    <w:next w:val="Standard"/>
    <w:qFormat/>
    <w:rsid w:val="00991CA6"/>
    <w:pPr>
      <w:keepNext/>
      <w:tabs>
        <w:tab w:val="left" w:pos="5529"/>
      </w:tabs>
      <w:outlineLvl w:val="0"/>
    </w:pPr>
    <w:rPr>
      <w:rFonts w:ascii="Times New Roman" w:hAnsi="Times New Roman"/>
      <w:sz w:val="24"/>
      <w:u w:val="single"/>
    </w:rPr>
  </w:style>
  <w:style w:type="paragraph" w:styleId="berschrift2">
    <w:name w:val="heading 2"/>
    <w:basedOn w:val="Standard"/>
    <w:next w:val="Standard"/>
    <w:qFormat/>
    <w:rsid w:val="00991CA6"/>
    <w:pPr>
      <w:keepNext/>
      <w:tabs>
        <w:tab w:val="left" w:pos="5529"/>
      </w:tabs>
      <w:outlineLvl w:val="1"/>
    </w:pPr>
    <w:rPr>
      <w:rFonts w:ascii="Times New Roman" w:hAnsi="Times New Roman"/>
      <w:b/>
      <w:sz w:val="24"/>
    </w:rPr>
  </w:style>
  <w:style w:type="paragraph" w:styleId="berschrift3">
    <w:name w:val="heading 3"/>
    <w:basedOn w:val="Standard"/>
    <w:next w:val="Standard"/>
    <w:qFormat/>
    <w:rsid w:val="00991CA6"/>
    <w:pPr>
      <w:keepNext/>
      <w:tabs>
        <w:tab w:val="left" w:pos="5529"/>
      </w:tabs>
      <w:outlineLvl w:val="2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91CA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91CA6"/>
  </w:style>
  <w:style w:type="paragraph" w:customStyle="1" w:styleId="Textkrper21">
    <w:name w:val="Textkörper 21"/>
    <w:basedOn w:val="Standard"/>
    <w:rsid w:val="00991CA6"/>
    <w:pPr>
      <w:tabs>
        <w:tab w:val="left" w:pos="5529"/>
      </w:tabs>
      <w:ind w:left="284" w:hanging="284"/>
    </w:pPr>
    <w:rPr>
      <w:rFonts w:ascii="Times New Roman" w:hAnsi="Times New Roman"/>
      <w:sz w:val="24"/>
    </w:rPr>
  </w:style>
  <w:style w:type="paragraph" w:customStyle="1" w:styleId="Blocktext1">
    <w:name w:val="Blocktext1"/>
    <w:basedOn w:val="Standard"/>
    <w:rsid w:val="00991CA6"/>
    <w:pPr>
      <w:spacing w:line="240" w:lineRule="atLeast"/>
      <w:ind w:left="567" w:right="567"/>
    </w:pPr>
    <w:rPr>
      <w:rFonts w:ascii="Times New Roman" w:hAnsi="Times New Roman"/>
      <w:sz w:val="24"/>
    </w:rPr>
  </w:style>
  <w:style w:type="paragraph" w:styleId="Textkrper">
    <w:name w:val="Body Text"/>
    <w:basedOn w:val="Standard"/>
    <w:rsid w:val="00991CA6"/>
    <w:pPr>
      <w:spacing w:line="240" w:lineRule="atLeast"/>
    </w:pPr>
    <w:rPr>
      <w:rFonts w:ascii="Times New Roman" w:hAnsi="Times New Roman"/>
      <w:sz w:val="24"/>
    </w:rPr>
  </w:style>
  <w:style w:type="paragraph" w:customStyle="1" w:styleId="Blocktext2">
    <w:name w:val="Blocktext2"/>
    <w:basedOn w:val="Standard"/>
    <w:rsid w:val="00991CA6"/>
    <w:pPr>
      <w:ind w:left="1134" w:right="1134"/>
      <w:jc w:val="both"/>
    </w:pPr>
    <w:rPr>
      <w:rFonts w:ascii="Times New Roman" w:hAnsi="Times New Roman"/>
      <w:i/>
      <w:sz w:val="24"/>
    </w:rPr>
  </w:style>
  <w:style w:type="paragraph" w:customStyle="1" w:styleId="Textkrper22">
    <w:name w:val="Textkörper 22"/>
    <w:basedOn w:val="Standard"/>
    <w:rsid w:val="00991CA6"/>
    <w:pPr>
      <w:jc w:val="both"/>
    </w:pPr>
    <w:rPr>
      <w:rFonts w:ascii="Times New Roman" w:hAnsi="Times New Roman"/>
      <w:sz w:val="24"/>
    </w:rPr>
  </w:style>
  <w:style w:type="paragraph" w:styleId="Fuzeile">
    <w:name w:val="footer"/>
    <w:basedOn w:val="Standard"/>
    <w:rsid w:val="00991CA6"/>
    <w:pPr>
      <w:tabs>
        <w:tab w:val="center" w:pos="4536"/>
        <w:tab w:val="right" w:pos="9072"/>
      </w:tabs>
    </w:pPr>
  </w:style>
  <w:style w:type="character" w:customStyle="1" w:styleId="BodyText2Char">
    <w:name w:val="Body Text 2 Char"/>
    <w:basedOn w:val="Absatz-Standardschriftart"/>
    <w:rsid w:val="00991CA6"/>
    <w:rPr>
      <w:noProof w:val="0"/>
      <w:sz w:val="24"/>
      <w:lang w:val="de-DE"/>
    </w:rPr>
  </w:style>
  <w:style w:type="paragraph" w:customStyle="1" w:styleId="HTMLVorformatiert1">
    <w:name w:val="HTML Vorformatiert1"/>
    <w:basedOn w:val="Standard"/>
    <w:rsid w:val="0099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Sprechblasentext1">
    <w:name w:val="Sprechblasentext1"/>
    <w:basedOn w:val="Standard"/>
    <w:rsid w:val="00991CA6"/>
    <w:rPr>
      <w:rFonts w:ascii="Tahoma" w:hAnsi="Tahoma"/>
      <w:sz w:val="16"/>
    </w:rPr>
  </w:style>
  <w:style w:type="paragraph" w:styleId="HTMLVorformatiert">
    <w:name w:val="HTML Preformatted"/>
    <w:basedOn w:val="Standard"/>
    <w:rsid w:val="00B05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Sprechblasentext">
    <w:name w:val="Balloon Text"/>
    <w:basedOn w:val="Standard"/>
    <w:semiHidden/>
    <w:rsid w:val="00CD3E6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F533E"/>
    <w:pPr>
      <w:ind w:left="720"/>
      <w:contextualSpacing/>
    </w:pPr>
  </w:style>
  <w:style w:type="paragraph" w:styleId="berarbeitung">
    <w:name w:val="Revision"/>
    <w:hidden/>
    <w:uiPriority w:val="99"/>
    <w:semiHidden/>
    <w:rsid w:val="00723FDB"/>
    <w:rPr>
      <w:rFonts w:ascii="Times" w:hAnsi="Times"/>
    </w:rPr>
  </w:style>
  <w:style w:type="character" w:styleId="Kommentarzeichen">
    <w:name w:val="annotation reference"/>
    <w:basedOn w:val="Absatz-Standardschriftart"/>
    <w:semiHidden/>
    <w:unhideWhenUsed/>
    <w:rsid w:val="00B04C3E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04C3E"/>
  </w:style>
  <w:style w:type="character" w:customStyle="1" w:styleId="KommentartextZchn">
    <w:name w:val="Kommentartext Zchn"/>
    <w:basedOn w:val="Absatz-Standardschriftart"/>
    <w:link w:val="Kommentartext"/>
    <w:semiHidden/>
    <w:rsid w:val="00B04C3E"/>
    <w:rPr>
      <w:rFonts w:ascii="Times" w:hAnsi="Time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04C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04C3E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W\VORLAGEN\DEK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DEKAN.DOT</Template>
  <TotalTime>0</TotalTime>
  <Pages>8</Pages>
  <Words>3658</Words>
  <Characters>19298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Fulda                                   Fulda, den 27.11.1995</vt:lpstr>
    </vt:vector>
  </TitlesOfParts>
  <Company>FH Fulda</Company>
  <LinksUpToDate>false</LinksUpToDate>
  <CharactersWithSpaces>22911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Fulda                                   Fulda, den 27.11.1995</dc:title>
  <dc:subject/>
  <dc:creator>fdai5146</dc:creator>
  <cp:keywords/>
  <dc:description/>
  <cp:lastModifiedBy>fdai5146</cp:lastModifiedBy>
  <cp:revision>11</cp:revision>
  <cp:lastPrinted>2007-01-29T17:07:00Z</cp:lastPrinted>
  <dcterms:created xsi:type="dcterms:W3CDTF">2017-06-25T08:20:00Z</dcterms:created>
  <dcterms:modified xsi:type="dcterms:W3CDTF">2017-08-22T10:39:00Z</dcterms:modified>
</cp:coreProperties>
</file>